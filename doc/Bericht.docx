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821B1E" w:rsidRDefault="002E325E" w:rsidP="00BC4AC1">
      <w:r w:rsidRPr="00821B1E">
        <w:t xml:space="preserve"> </w:t>
      </w:r>
    </w:p>
    <w:p w14:paraId="315C1C0E" w14:textId="77777777" w:rsidR="00E840E4" w:rsidRPr="00821B1E" w:rsidRDefault="00E840E4" w:rsidP="00D042B0">
      <w:pPr>
        <w:spacing w:after="60"/>
      </w:pPr>
    </w:p>
    <w:p w14:paraId="35AD1D47" w14:textId="24E92B05" w:rsidR="00E840E4" w:rsidRPr="00821B1E" w:rsidRDefault="00E840E4" w:rsidP="00D042B0">
      <w:pPr>
        <w:spacing w:after="60"/>
      </w:pPr>
    </w:p>
    <w:p w14:paraId="148C940E" w14:textId="7018A3BE" w:rsidR="009A0DD3" w:rsidRPr="00821B1E" w:rsidRDefault="009A0DD3" w:rsidP="00D042B0">
      <w:pPr>
        <w:spacing w:after="60"/>
      </w:pPr>
    </w:p>
    <w:p w14:paraId="7C4E94E0" w14:textId="5998437F" w:rsidR="009A0DD3" w:rsidRPr="00821B1E" w:rsidRDefault="009A0DD3" w:rsidP="009A0DD3">
      <w:pPr>
        <w:spacing w:after="60"/>
        <w:jc w:val="center"/>
      </w:pPr>
    </w:p>
    <w:p w14:paraId="4D48FE9D" w14:textId="77777777" w:rsidR="00E840E4" w:rsidRPr="00821B1E" w:rsidRDefault="00E840E4" w:rsidP="00D042B0">
      <w:pPr>
        <w:spacing w:after="60"/>
      </w:pPr>
    </w:p>
    <w:p w14:paraId="045CB45E" w14:textId="77777777" w:rsidR="00E840E4" w:rsidRPr="00821B1E" w:rsidRDefault="00E840E4" w:rsidP="00D042B0">
      <w:pPr>
        <w:spacing w:after="60"/>
      </w:pPr>
    </w:p>
    <w:sdt>
      <w:sdtPr>
        <w:rPr>
          <w:b/>
          <w:sz w:val="72"/>
        </w:rPr>
        <w:id w:val="1267187738"/>
        <w:placeholder>
          <w:docPart w:val="D6787050857F89408E1588ECCC101CAB"/>
        </w:placeholder>
        <w:text/>
      </w:sdtPr>
      <w:sdtContent>
        <w:p w14:paraId="20B8C034" w14:textId="401E63E5" w:rsidR="00E840E4" w:rsidRPr="00821B1E" w:rsidRDefault="00B626FB" w:rsidP="00D042B0">
          <w:pPr>
            <w:spacing w:after="60"/>
            <w:rPr>
              <w:b/>
              <w:sz w:val="72"/>
            </w:rPr>
          </w:pPr>
          <w:r w:rsidRPr="00821B1E" w:rsidDel="003C1F78">
            <w:rPr>
              <w:b/>
              <w:sz w:val="72"/>
            </w:rPr>
            <w:t>Bericht Workshop (</w:t>
          </w:r>
          <w:proofErr w:type="spellStart"/>
          <w:r w:rsidRPr="00821B1E" w:rsidDel="003C1F78">
            <w:rPr>
              <w:b/>
              <w:sz w:val="72"/>
            </w:rPr>
            <w:t>wodss</w:t>
          </w:r>
          <w:proofErr w:type="spellEnd"/>
          <w:r w:rsidRPr="00821B1E" w:rsidDel="003C1F78">
            <w:rPr>
              <w:b/>
              <w:sz w:val="72"/>
            </w:rPr>
            <w:t>)</w:t>
          </w:r>
          <w:ins w:id="0" w:author="Lüthi Philipp (s)" w:date="2019-04-28T10:53:00Z">
            <w:r w:rsidR="003C1F78">
              <w:rPr>
                <w:b/>
                <w:sz w:val="72"/>
              </w:rPr>
              <w:t>Bericht Workshop (</w:t>
            </w:r>
            <w:proofErr w:type="spellStart"/>
            <w:r w:rsidR="003C1F78">
              <w:rPr>
                <w:b/>
                <w:sz w:val="72"/>
              </w:rPr>
              <w:t>wodss</w:t>
            </w:r>
            <w:proofErr w:type="spellEnd"/>
            <w:r w:rsidR="003C1F78">
              <w:rPr>
                <w:b/>
                <w:sz w:val="72"/>
              </w:rPr>
              <w:t>)</w:t>
            </w:r>
          </w:ins>
        </w:p>
      </w:sdtContent>
    </w:sdt>
    <w:p w14:paraId="6AB24B2D" w14:textId="1A524CB3" w:rsidR="006E0C7B" w:rsidRPr="00821B1E" w:rsidRDefault="006E0C7B" w:rsidP="00D042B0">
      <w:pPr>
        <w:spacing w:after="60"/>
      </w:pPr>
    </w:p>
    <w:p w14:paraId="62552559" w14:textId="4D3A38E8" w:rsidR="006A2252" w:rsidRPr="00821B1E" w:rsidRDefault="006A2252" w:rsidP="00D042B0">
      <w:pPr>
        <w:spacing w:after="60"/>
      </w:pPr>
      <w:r w:rsidRPr="00821B1E">
        <w:rPr>
          <w:noProof/>
        </w:rPr>
        <w:drawing>
          <wp:inline distT="0" distB="0" distL="0" distR="0" wp14:anchorId="06D89902" wp14:editId="3E7297E6">
            <wp:extent cx="6156284" cy="3591763"/>
            <wp:effectExtent l="0" t="0" r="0" b="8890"/>
            <wp:docPr id="3" name="Picture 2">
              <a:extLst xmlns:a="http://schemas.openxmlformats.org/drawingml/2006/main">
                <a:ext uri="{FF2B5EF4-FFF2-40B4-BE49-F238E27FC236}">
                  <a16:creationId xmlns:a16="http://schemas.microsoft.com/office/drawing/2014/main" id="{DCE039DF-FC03-46C1-A429-86C4DDACE2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CE039DF-FC03-46C1-A429-86C4DDACE2D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68530" cy="3598908"/>
                    </a:xfrm>
                    <a:prstGeom prst="rect">
                      <a:avLst/>
                    </a:prstGeom>
                  </pic:spPr>
                </pic:pic>
              </a:graphicData>
            </a:graphic>
          </wp:inline>
        </w:drawing>
      </w:r>
    </w:p>
    <w:p w14:paraId="4DA5FAC4" w14:textId="77777777" w:rsidR="006A2252" w:rsidRPr="00821B1E" w:rsidRDefault="006A2252" w:rsidP="00D042B0">
      <w:pPr>
        <w:spacing w:after="60"/>
      </w:pPr>
    </w:p>
    <w:p w14:paraId="2B20E78A" w14:textId="77777777" w:rsidR="006E0C7B" w:rsidRPr="00821B1E" w:rsidRDefault="006E0C7B" w:rsidP="00D042B0">
      <w:pPr>
        <w:spacing w:after="60"/>
      </w:pPr>
    </w:p>
    <w:p w14:paraId="285F6B08" w14:textId="0972FD9D" w:rsidR="00E840E4" w:rsidRPr="00E63A33" w:rsidRDefault="003E2585" w:rsidP="00715AA5">
      <w:pPr>
        <w:tabs>
          <w:tab w:val="left" w:pos="1701"/>
          <w:tab w:val="left" w:pos="2124"/>
          <w:tab w:val="left" w:pos="2832"/>
          <w:tab w:val="left" w:pos="3540"/>
          <w:tab w:val="center" w:pos="4677"/>
        </w:tabs>
        <w:spacing w:after="60"/>
        <w:rPr>
          <w:lang w:val="en-US"/>
        </w:rPr>
      </w:pPr>
      <w:proofErr w:type="spellStart"/>
      <w:r w:rsidRPr="00E63A33">
        <w:rPr>
          <w:b/>
          <w:lang w:val="en-US"/>
        </w:rPr>
        <w:t>Projektname</w:t>
      </w:r>
      <w:proofErr w:type="spellEnd"/>
      <w:r w:rsidR="006E0C7B" w:rsidRPr="00E63A33">
        <w:rPr>
          <w:b/>
          <w:lang w:val="en-US"/>
        </w:rPr>
        <w:t>:</w:t>
      </w:r>
      <w:r w:rsidR="006E0C7B" w:rsidRPr="00E63A33">
        <w:rPr>
          <w:lang w:val="en-US"/>
        </w:rPr>
        <w:tab/>
      </w:r>
      <w:r w:rsidR="004A6DD1" w:rsidRPr="00E63A33">
        <w:rPr>
          <w:lang w:val="en-US"/>
        </w:rPr>
        <w:tab/>
      </w:r>
      <w:proofErr w:type="spellStart"/>
      <w:r w:rsidR="00A9725A" w:rsidRPr="00E63A33">
        <w:rPr>
          <w:lang w:val="en-US"/>
        </w:rPr>
        <w:t>PlantQ</w:t>
      </w:r>
      <w:proofErr w:type="spellEnd"/>
      <w:r w:rsidR="00A9725A" w:rsidRPr="00E63A33">
        <w:rPr>
          <w:lang w:val="en-US"/>
        </w:rPr>
        <w:t xml:space="preserve"> (</w:t>
      </w:r>
      <w:proofErr w:type="spellStart"/>
      <w:r w:rsidR="00A9725A" w:rsidRPr="00E63A33">
        <w:rPr>
          <w:lang w:val="en-US"/>
        </w:rPr>
        <w:t>Planungstool</w:t>
      </w:r>
      <w:proofErr w:type="spellEnd"/>
      <w:r w:rsidR="00A9725A" w:rsidRPr="00E63A33">
        <w:rPr>
          <w:lang w:val="en-US"/>
        </w:rPr>
        <w:t xml:space="preserve"> Workshop </w:t>
      </w:r>
      <w:proofErr w:type="spellStart"/>
      <w:r w:rsidR="00A9725A" w:rsidRPr="00E63A33">
        <w:rPr>
          <w:lang w:val="en-US"/>
        </w:rPr>
        <w:t>wodss</w:t>
      </w:r>
      <w:proofErr w:type="spellEnd"/>
      <w:r w:rsidR="00A9725A" w:rsidRPr="00E63A33">
        <w:rPr>
          <w:lang w:val="en-US"/>
        </w:rPr>
        <w:t>)</w:t>
      </w:r>
    </w:p>
    <w:p w14:paraId="6F99D9D6" w14:textId="048BEA89" w:rsidR="006E0C7B" w:rsidRPr="00821B1E" w:rsidRDefault="003E2585" w:rsidP="00554802">
      <w:pPr>
        <w:tabs>
          <w:tab w:val="left" w:pos="1701"/>
        </w:tabs>
        <w:spacing w:after="60"/>
      </w:pPr>
      <w:r w:rsidRPr="00821B1E">
        <w:rPr>
          <w:b/>
        </w:rPr>
        <w:t>Autoren</w:t>
      </w:r>
      <w:r w:rsidR="006E0C7B" w:rsidRPr="00821B1E">
        <w:rPr>
          <w:b/>
        </w:rPr>
        <w:t>:</w:t>
      </w:r>
      <w:r w:rsidR="006E0C7B" w:rsidRPr="00821B1E">
        <w:rPr>
          <w:b/>
        </w:rPr>
        <w:tab/>
      </w:r>
      <w:r w:rsidR="004A6DD1" w:rsidRPr="00821B1E">
        <w:rPr>
          <w:b/>
        </w:rPr>
        <w:tab/>
      </w:r>
      <w:r w:rsidR="00A9725A" w:rsidRPr="00821B1E">
        <w:t>Thibault Gagnaux, Philipp Lüthi und Simon Wächter</w:t>
      </w:r>
    </w:p>
    <w:p w14:paraId="2857D734" w14:textId="6694E911" w:rsidR="006819EC" w:rsidRPr="00821B1E" w:rsidRDefault="002B461B" w:rsidP="00554802">
      <w:pPr>
        <w:tabs>
          <w:tab w:val="left" w:pos="1701"/>
        </w:tabs>
        <w:spacing w:after="60"/>
      </w:pPr>
      <w:r w:rsidRPr="00821B1E">
        <w:rPr>
          <w:b/>
        </w:rPr>
        <w:t>Version:</w:t>
      </w:r>
      <w:r w:rsidRPr="00821B1E">
        <w:tab/>
      </w:r>
      <w:r w:rsidR="004A6DD1" w:rsidRPr="00821B1E">
        <w:tab/>
      </w:r>
      <w:r w:rsidR="00A9725A" w:rsidRPr="00821B1E">
        <w:t>1.0.0</w:t>
      </w:r>
    </w:p>
    <w:p w14:paraId="6F9782AD" w14:textId="41624018" w:rsidR="00715AA5" w:rsidRPr="00821B1E" w:rsidRDefault="00715AA5">
      <w:pPr>
        <w:spacing w:after="200"/>
        <w:jc w:val="left"/>
        <w:rPr>
          <w:b/>
        </w:rPr>
      </w:pPr>
    </w:p>
    <w:p w14:paraId="7141B434" w14:textId="086154DC" w:rsidR="006A2252" w:rsidRPr="00821B1E" w:rsidRDefault="006A2252">
      <w:pPr>
        <w:spacing w:after="200"/>
        <w:jc w:val="left"/>
        <w:rPr>
          <w:b/>
        </w:rPr>
      </w:pPr>
    </w:p>
    <w:p w14:paraId="0FC1F283" w14:textId="03E47CE1" w:rsidR="00C42659" w:rsidRPr="00821B1E" w:rsidRDefault="00C42659">
      <w:pPr>
        <w:spacing w:after="200"/>
        <w:jc w:val="left"/>
      </w:pPr>
      <w:r w:rsidRPr="00821B1E">
        <w:rPr>
          <w:b/>
        </w:rPr>
        <w:lastRenderedPageBreak/>
        <w:br w:type="page"/>
      </w:r>
    </w:p>
    <w:sdt>
      <w:sdtPr>
        <w:rPr>
          <w:b w:val="0"/>
          <w:sz w:val="22"/>
          <w:szCs w:val="22"/>
        </w:rPr>
        <w:id w:val="8993663"/>
        <w:docPartObj>
          <w:docPartGallery w:val="Table of Contents"/>
          <w:docPartUnique/>
        </w:docPartObj>
      </w:sdtPr>
      <w:sdtContent>
        <w:p w14:paraId="6D9BBBA5" w14:textId="0CF120BB" w:rsidR="00B86D56" w:rsidRPr="00821B1E" w:rsidRDefault="00163A15" w:rsidP="00B86D56">
          <w:pPr>
            <w:pStyle w:val="Spezberschrift"/>
          </w:pPr>
          <w:r w:rsidRPr="00821B1E">
            <w:t>Inhaltsverzeichnis</w:t>
          </w:r>
        </w:p>
        <w:p w14:paraId="6545751F" w14:textId="21C31BB0" w:rsidR="003A0209" w:rsidRDefault="00EC0FD5">
          <w:pPr>
            <w:pStyle w:val="TOC1"/>
            <w:rPr>
              <w:rFonts w:asciiTheme="minorHAnsi" w:eastAsiaTheme="minorEastAsia" w:hAnsiTheme="minorHAnsi"/>
              <w:b w:val="0"/>
              <w:noProof/>
              <w:lang w:eastAsia="de-CH"/>
            </w:rPr>
          </w:pPr>
          <w:r w:rsidRPr="00821B1E">
            <w:fldChar w:fldCharType="begin"/>
          </w:r>
          <w:r w:rsidR="00090746" w:rsidRPr="00821B1E">
            <w:instrText xml:space="preserve"> TOC \o "1-3" \h \z \u </w:instrText>
          </w:r>
          <w:r w:rsidRPr="00821B1E">
            <w:fldChar w:fldCharType="separate"/>
          </w:r>
          <w:hyperlink w:anchor="_Toc7214326" w:history="1">
            <w:r w:rsidR="003A0209" w:rsidRPr="000239B0">
              <w:rPr>
                <w:rStyle w:val="Hyperlink"/>
                <w:noProof/>
              </w:rPr>
              <w:t>1</w:t>
            </w:r>
            <w:r w:rsidR="003A0209">
              <w:rPr>
                <w:rFonts w:asciiTheme="minorHAnsi" w:eastAsiaTheme="minorEastAsia" w:hAnsiTheme="minorHAnsi"/>
                <w:b w:val="0"/>
                <w:noProof/>
                <w:lang w:eastAsia="de-CH"/>
              </w:rPr>
              <w:tab/>
            </w:r>
            <w:r w:rsidR="003A0209" w:rsidRPr="000239B0">
              <w:rPr>
                <w:rStyle w:val="Hyperlink"/>
                <w:noProof/>
              </w:rPr>
              <w:t>Vorüberlegungen</w:t>
            </w:r>
            <w:r w:rsidR="003A0209">
              <w:rPr>
                <w:noProof/>
                <w:webHidden/>
              </w:rPr>
              <w:tab/>
            </w:r>
            <w:r w:rsidR="003A0209">
              <w:rPr>
                <w:noProof/>
                <w:webHidden/>
              </w:rPr>
              <w:fldChar w:fldCharType="begin"/>
            </w:r>
            <w:r w:rsidR="003A0209">
              <w:rPr>
                <w:noProof/>
                <w:webHidden/>
              </w:rPr>
              <w:instrText xml:space="preserve"> PAGEREF _Toc7214326 \h </w:instrText>
            </w:r>
            <w:r w:rsidR="003A0209">
              <w:rPr>
                <w:noProof/>
                <w:webHidden/>
              </w:rPr>
            </w:r>
            <w:r w:rsidR="003A0209">
              <w:rPr>
                <w:noProof/>
                <w:webHidden/>
              </w:rPr>
              <w:fldChar w:fldCharType="separate"/>
            </w:r>
            <w:r w:rsidR="003A0209">
              <w:rPr>
                <w:noProof/>
                <w:webHidden/>
              </w:rPr>
              <w:t>3</w:t>
            </w:r>
            <w:r w:rsidR="003A0209">
              <w:rPr>
                <w:noProof/>
                <w:webHidden/>
              </w:rPr>
              <w:fldChar w:fldCharType="end"/>
            </w:r>
          </w:hyperlink>
        </w:p>
        <w:p w14:paraId="34AB0439" w14:textId="53BFCE80" w:rsidR="003A0209" w:rsidRDefault="00864249">
          <w:pPr>
            <w:pStyle w:val="TOC1"/>
            <w:rPr>
              <w:rFonts w:asciiTheme="minorHAnsi" w:eastAsiaTheme="minorEastAsia" w:hAnsiTheme="minorHAnsi"/>
              <w:b w:val="0"/>
              <w:noProof/>
              <w:lang w:eastAsia="de-CH"/>
            </w:rPr>
          </w:pPr>
          <w:hyperlink w:anchor="_Toc7214327" w:history="1">
            <w:r w:rsidR="003A0209" w:rsidRPr="000239B0">
              <w:rPr>
                <w:rStyle w:val="Hyperlink"/>
                <w:noProof/>
              </w:rPr>
              <w:t>2</w:t>
            </w:r>
            <w:r w:rsidR="003A0209">
              <w:rPr>
                <w:rFonts w:asciiTheme="minorHAnsi" w:eastAsiaTheme="minorEastAsia" w:hAnsiTheme="minorHAnsi"/>
                <w:b w:val="0"/>
                <w:noProof/>
                <w:lang w:eastAsia="de-CH"/>
              </w:rPr>
              <w:tab/>
            </w:r>
            <w:r w:rsidR="003A0209" w:rsidRPr="000239B0">
              <w:rPr>
                <w:rStyle w:val="Hyperlink"/>
                <w:noProof/>
              </w:rPr>
              <w:t>Technologiestack</w:t>
            </w:r>
            <w:r w:rsidR="003A0209">
              <w:rPr>
                <w:noProof/>
                <w:webHidden/>
              </w:rPr>
              <w:tab/>
            </w:r>
            <w:r w:rsidR="003A0209">
              <w:rPr>
                <w:noProof/>
                <w:webHidden/>
              </w:rPr>
              <w:fldChar w:fldCharType="begin"/>
            </w:r>
            <w:r w:rsidR="003A0209">
              <w:rPr>
                <w:noProof/>
                <w:webHidden/>
              </w:rPr>
              <w:instrText xml:space="preserve"> PAGEREF _Toc7214327 \h </w:instrText>
            </w:r>
            <w:r w:rsidR="003A0209">
              <w:rPr>
                <w:noProof/>
                <w:webHidden/>
              </w:rPr>
            </w:r>
            <w:r w:rsidR="003A0209">
              <w:rPr>
                <w:noProof/>
                <w:webHidden/>
              </w:rPr>
              <w:fldChar w:fldCharType="separate"/>
            </w:r>
            <w:r w:rsidR="003A0209">
              <w:rPr>
                <w:noProof/>
                <w:webHidden/>
              </w:rPr>
              <w:t>3</w:t>
            </w:r>
            <w:r w:rsidR="003A0209">
              <w:rPr>
                <w:noProof/>
                <w:webHidden/>
              </w:rPr>
              <w:fldChar w:fldCharType="end"/>
            </w:r>
          </w:hyperlink>
        </w:p>
        <w:p w14:paraId="1FCDD002" w14:textId="5BB5FD33" w:rsidR="003A0209" w:rsidRDefault="00864249">
          <w:pPr>
            <w:pStyle w:val="TOC1"/>
            <w:rPr>
              <w:rFonts w:asciiTheme="minorHAnsi" w:eastAsiaTheme="minorEastAsia" w:hAnsiTheme="minorHAnsi"/>
              <w:b w:val="0"/>
              <w:noProof/>
              <w:lang w:eastAsia="de-CH"/>
            </w:rPr>
          </w:pPr>
          <w:hyperlink w:anchor="_Toc7214328" w:history="1">
            <w:r w:rsidR="003A0209" w:rsidRPr="000239B0">
              <w:rPr>
                <w:rStyle w:val="Hyperlink"/>
                <w:noProof/>
              </w:rPr>
              <w:t>3</w:t>
            </w:r>
            <w:r w:rsidR="003A0209">
              <w:rPr>
                <w:rFonts w:asciiTheme="minorHAnsi" w:eastAsiaTheme="minorEastAsia" w:hAnsiTheme="minorHAnsi"/>
                <w:b w:val="0"/>
                <w:noProof/>
                <w:lang w:eastAsia="de-CH"/>
              </w:rPr>
              <w:tab/>
            </w:r>
            <w:r w:rsidR="003A0209" w:rsidRPr="000239B0">
              <w:rPr>
                <w:rStyle w:val="Hyperlink"/>
                <w:noProof/>
              </w:rPr>
              <w:t>Lessons Learned</w:t>
            </w:r>
            <w:r w:rsidR="003A0209">
              <w:rPr>
                <w:noProof/>
                <w:webHidden/>
              </w:rPr>
              <w:tab/>
            </w:r>
            <w:r w:rsidR="003A0209">
              <w:rPr>
                <w:noProof/>
                <w:webHidden/>
              </w:rPr>
              <w:fldChar w:fldCharType="begin"/>
            </w:r>
            <w:r w:rsidR="003A0209">
              <w:rPr>
                <w:noProof/>
                <w:webHidden/>
              </w:rPr>
              <w:instrText xml:space="preserve"> PAGEREF _Toc7214328 \h </w:instrText>
            </w:r>
            <w:r w:rsidR="003A0209">
              <w:rPr>
                <w:noProof/>
                <w:webHidden/>
              </w:rPr>
            </w:r>
            <w:r w:rsidR="003A0209">
              <w:rPr>
                <w:noProof/>
                <w:webHidden/>
              </w:rPr>
              <w:fldChar w:fldCharType="separate"/>
            </w:r>
            <w:r w:rsidR="003A0209">
              <w:rPr>
                <w:noProof/>
                <w:webHidden/>
              </w:rPr>
              <w:t>4</w:t>
            </w:r>
            <w:r w:rsidR="003A0209">
              <w:rPr>
                <w:noProof/>
                <w:webHidden/>
              </w:rPr>
              <w:fldChar w:fldCharType="end"/>
            </w:r>
          </w:hyperlink>
        </w:p>
        <w:p w14:paraId="35B19346" w14:textId="43482FE2" w:rsidR="003A0209" w:rsidRDefault="00864249">
          <w:pPr>
            <w:pStyle w:val="TOC2"/>
            <w:tabs>
              <w:tab w:val="left" w:pos="880"/>
              <w:tab w:val="right" w:leader="dot" w:pos="9769"/>
            </w:tabs>
            <w:rPr>
              <w:rFonts w:asciiTheme="minorHAnsi" w:eastAsiaTheme="minorEastAsia" w:hAnsiTheme="minorHAnsi"/>
              <w:noProof/>
              <w:lang w:eastAsia="de-CH"/>
            </w:rPr>
          </w:pPr>
          <w:hyperlink w:anchor="_Toc7214329" w:history="1">
            <w:r w:rsidR="003A0209" w:rsidRPr="000239B0">
              <w:rPr>
                <w:rStyle w:val="Hyperlink"/>
                <w:noProof/>
              </w:rPr>
              <w:t>3.1</w:t>
            </w:r>
            <w:r w:rsidR="003A0209">
              <w:rPr>
                <w:rFonts w:asciiTheme="minorHAnsi" w:eastAsiaTheme="minorEastAsia" w:hAnsiTheme="minorHAnsi"/>
                <w:noProof/>
                <w:lang w:eastAsia="de-CH"/>
              </w:rPr>
              <w:tab/>
            </w:r>
            <w:r w:rsidR="003A0209" w:rsidRPr="000239B0">
              <w:rPr>
                <w:rStyle w:val="Hyperlink"/>
                <w:noProof/>
              </w:rPr>
              <w:t>Gestaltung API &amp; Dokumentation</w:t>
            </w:r>
            <w:r w:rsidR="003A0209">
              <w:rPr>
                <w:noProof/>
                <w:webHidden/>
              </w:rPr>
              <w:tab/>
            </w:r>
            <w:r w:rsidR="003A0209">
              <w:rPr>
                <w:noProof/>
                <w:webHidden/>
              </w:rPr>
              <w:fldChar w:fldCharType="begin"/>
            </w:r>
            <w:r w:rsidR="003A0209">
              <w:rPr>
                <w:noProof/>
                <w:webHidden/>
              </w:rPr>
              <w:instrText xml:space="preserve"> PAGEREF _Toc7214329 \h </w:instrText>
            </w:r>
            <w:r w:rsidR="003A0209">
              <w:rPr>
                <w:noProof/>
                <w:webHidden/>
              </w:rPr>
            </w:r>
            <w:r w:rsidR="003A0209">
              <w:rPr>
                <w:noProof/>
                <w:webHidden/>
              </w:rPr>
              <w:fldChar w:fldCharType="separate"/>
            </w:r>
            <w:r w:rsidR="003A0209">
              <w:rPr>
                <w:noProof/>
                <w:webHidden/>
              </w:rPr>
              <w:t>4</w:t>
            </w:r>
            <w:r w:rsidR="003A0209">
              <w:rPr>
                <w:noProof/>
                <w:webHidden/>
              </w:rPr>
              <w:fldChar w:fldCharType="end"/>
            </w:r>
          </w:hyperlink>
        </w:p>
        <w:p w14:paraId="786BC742" w14:textId="4BCE8EFF" w:rsidR="003A0209" w:rsidRDefault="00864249">
          <w:pPr>
            <w:pStyle w:val="TOC2"/>
            <w:tabs>
              <w:tab w:val="left" w:pos="880"/>
              <w:tab w:val="right" w:leader="dot" w:pos="9769"/>
            </w:tabs>
            <w:rPr>
              <w:rFonts w:asciiTheme="minorHAnsi" w:eastAsiaTheme="minorEastAsia" w:hAnsiTheme="minorHAnsi"/>
              <w:noProof/>
              <w:lang w:eastAsia="de-CH"/>
            </w:rPr>
          </w:pPr>
          <w:hyperlink w:anchor="_Toc7214330" w:history="1">
            <w:r w:rsidR="003A0209" w:rsidRPr="000239B0">
              <w:rPr>
                <w:rStyle w:val="Hyperlink"/>
                <w:noProof/>
              </w:rPr>
              <w:t>3.2</w:t>
            </w:r>
            <w:r w:rsidR="003A0209">
              <w:rPr>
                <w:rFonts w:asciiTheme="minorHAnsi" w:eastAsiaTheme="minorEastAsia" w:hAnsiTheme="minorHAnsi"/>
                <w:noProof/>
                <w:lang w:eastAsia="de-CH"/>
              </w:rPr>
              <w:tab/>
            </w:r>
            <w:r w:rsidR="003A0209" w:rsidRPr="000239B0">
              <w:rPr>
                <w:rStyle w:val="Hyperlink"/>
                <w:noProof/>
              </w:rPr>
              <w:t>Datenbankwrapper jOOQ</w:t>
            </w:r>
            <w:r w:rsidR="003A0209">
              <w:rPr>
                <w:noProof/>
                <w:webHidden/>
              </w:rPr>
              <w:tab/>
            </w:r>
            <w:r w:rsidR="003A0209">
              <w:rPr>
                <w:noProof/>
                <w:webHidden/>
              </w:rPr>
              <w:fldChar w:fldCharType="begin"/>
            </w:r>
            <w:r w:rsidR="003A0209">
              <w:rPr>
                <w:noProof/>
                <w:webHidden/>
              </w:rPr>
              <w:instrText xml:space="preserve"> PAGEREF _Toc7214330 \h </w:instrText>
            </w:r>
            <w:r w:rsidR="003A0209">
              <w:rPr>
                <w:noProof/>
                <w:webHidden/>
              </w:rPr>
            </w:r>
            <w:r w:rsidR="003A0209">
              <w:rPr>
                <w:noProof/>
                <w:webHidden/>
              </w:rPr>
              <w:fldChar w:fldCharType="separate"/>
            </w:r>
            <w:r w:rsidR="003A0209">
              <w:rPr>
                <w:noProof/>
                <w:webHidden/>
              </w:rPr>
              <w:t>5</w:t>
            </w:r>
            <w:r w:rsidR="003A0209">
              <w:rPr>
                <w:noProof/>
                <w:webHidden/>
              </w:rPr>
              <w:fldChar w:fldCharType="end"/>
            </w:r>
          </w:hyperlink>
        </w:p>
        <w:p w14:paraId="59C81F38" w14:textId="7EA9AC83" w:rsidR="003A0209" w:rsidRDefault="00864249">
          <w:pPr>
            <w:pStyle w:val="TOC2"/>
            <w:tabs>
              <w:tab w:val="left" w:pos="880"/>
              <w:tab w:val="right" w:leader="dot" w:pos="9769"/>
            </w:tabs>
            <w:rPr>
              <w:rFonts w:asciiTheme="minorHAnsi" w:eastAsiaTheme="minorEastAsia" w:hAnsiTheme="minorHAnsi"/>
              <w:noProof/>
              <w:lang w:eastAsia="de-CH"/>
            </w:rPr>
          </w:pPr>
          <w:hyperlink w:anchor="_Toc7214331" w:history="1">
            <w:r w:rsidR="003A0209" w:rsidRPr="000239B0">
              <w:rPr>
                <w:rStyle w:val="Hyperlink"/>
                <w:noProof/>
              </w:rPr>
              <w:t>3.3</w:t>
            </w:r>
            <w:r w:rsidR="003A0209">
              <w:rPr>
                <w:rFonts w:asciiTheme="minorHAnsi" w:eastAsiaTheme="minorEastAsia" w:hAnsiTheme="minorHAnsi"/>
                <w:noProof/>
                <w:lang w:eastAsia="de-CH"/>
              </w:rPr>
              <w:tab/>
            </w:r>
            <w:r w:rsidR="003A0209" w:rsidRPr="000239B0">
              <w:rPr>
                <w:rStyle w:val="Hyperlink"/>
                <w:noProof/>
              </w:rPr>
              <w:t>Frontend-Library Preact</w:t>
            </w:r>
            <w:r w:rsidR="003A0209">
              <w:rPr>
                <w:noProof/>
                <w:webHidden/>
              </w:rPr>
              <w:tab/>
            </w:r>
            <w:r w:rsidR="003A0209">
              <w:rPr>
                <w:noProof/>
                <w:webHidden/>
              </w:rPr>
              <w:fldChar w:fldCharType="begin"/>
            </w:r>
            <w:r w:rsidR="003A0209">
              <w:rPr>
                <w:noProof/>
                <w:webHidden/>
              </w:rPr>
              <w:instrText xml:space="preserve"> PAGEREF _Toc7214331 \h </w:instrText>
            </w:r>
            <w:r w:rsidR="003A0209">
              <w:rPr>
                <w:noProof/>
                <w:webHidden/>
              </w:rPr>
            </w:r>
            <w:r w:rsidR="003A0209">
              <w:rPr>
                <w:noProof/>
                <w:webHidden/>
              </w:rPr>
              <w:fldChar w:fldCharType="separate"/>
            </w:r>
            <w:r w:rsidR="003A0209">
              <w:rPr>
                <w:noProof/>
                <w:webHidden/>
              </w:rPr>
              <w:t>6</w:t>
            </w:r>
            <w:r w:rsidR="003A0209">
              <w:rPr>
                <w:noProof/>
                <w:webHidden/>
              </w:rPr>
              <w:fldChar w:fldCharType="end"/>
            </w:r>
          </w:hyperlink>
        </w:p>
        <w:p w14:paraId="6D628514" w14:textId="07178635" w:rsidR="003A0209" w:rsidRDefault="00864249">
          <w:pPr>
            <w:pStyle w:val="TOC2"/>
            <w:tabs>
              <w:tab w:val="left" w:pos="880"/>
              <w:tab w:val="right" w:leader="dot" w:pos="9769"/>
            </w:tabs>
            <w:rPr>
              <w:rFonts w:asciiTheme="minorHAnsi" w:eastAsiaTheme="minorEastAsia" w:hAnsiTheme="minorHAnsi"/>
              <w:noProof/>
              <w:lang w:eastAsia="de-CH"/>
            </w:rPr>
          </w:pPr>
          <w:hyperlink w:anchor="_Toc7214332" w:history="1">
            <w:r w:rsidR="003A0209" w:rsidRPr="000239B0">
              <w:rPr>
                <w:rStyle w:val="Hyperlink"/>
                <w:noProof/>
              </w:rPr>
              <w:t>3.4</w:t>
            </w:r>
            <w:r w:rsidR="003A0209">
              <w:rPr>
                <w:rFonts w:asciiTheme="minorHAnsi" w:eastAsiaTheme="minorEastAsia" w:hAnsiTheme="minorHAnsi"/>
                <w:noProof/>
                <w:lang w:eastAsia="de-CH"/>
              </w:rPr>
              <w:tab/>
            </w:r>
            <w:r w:rsidR="003A0209" w:rsidRPr="000239B0">
              <w:rPr>
                <w:rStyle w:val="Hyperlink"/>
                <w:noProof/>
              </w:rPr>
              <w:t>Teamarbeit</w:t>
            </w:r>
            <w:r w:rsidR="003A0209">
              <w:rPr>
                <w:noProof/>
                <w:webHidden/>
              </w:rPr>
              <w:tab/>
            </w:r>
            <w:r w:rsidR="003A0209">
              <w:rPr>
                <w:noProof/>
                <w:webHidden/>
              </w:rPr>
              <w:fldChar w:fldCharType="begin"/>
            </w:r>
            <w:r w:rsidR="003A0209">
              <w:rPr>
                <w:noProof/>
                <w:webHidden/>
              </w:rPr>
              <w:instrText xml:space="preserve"> PAGEREF _Toc7214332 \h </w:instrText>
            </w:r>
            <w:r w:rsidR="003A0209">
              <w:rPr>
                <w:noProof/>
                <w:webHidden/>
              </w:rPr>
            </w:r>
            <w:r w:rsidR="003A0209">
              <w:rPr>
                <w:noProof/>
                <w:webHidden/>
              </w:rPr>
              <w:fldChar w:fldCharType="separate"/>
            </w:r>
            <w:r w:rsidR="003A0209">
              <w:rPr>
                <w:noProof/>
                <w:webHidden/>
              </w:rPr>
              <w:t>6</w:t>
            </w:r>
            <w:r w:rsidR="003A0209">
              <w:rPr>
                <w:noProof/>
                <w:webHidden/>
              </w:rPr>
              <w:fldChar w:fldCharType="end"/>
            </w:r>
          </w:hyperlink>
        </w:p>
        <w:p w14:paraId="77983305" w14:textId="580498C2" w:rsidR="003A0209" w:rsidRDefault="00864249">
          <w:pPr>
            <w:pStyle w:val="TOC1"/>
            <w:rPr>
              <w:rFonts w:asciiTheme="minorHAnsi" w:eastAsiaTheme="minorEastAsia" w:hAnsiTheme="minorHAnsi"/>
              <w:b w:val="0"/>
              <w:noProof/>
              <w:lang w:eastAsia="de-CH"/>
            </w:rPr>
          </w:pPr>
          <w:hyperlink w:anchor="_Toc7214333" w:history="1">
            <w:r w:rsidR="003A0209" w:rsidRPr="000239B0">
              <w:rPr>
                <w:rStyle w:val="Hyperlink"/>
                <w:strike/>
                <w:noProof/>
              </w:rPr>
              <w:t>4</w:t>
            </w:r>
            <w:r w:rsidR="003A0209">
              <w:rPr>
                <w:rFonts w:asciiTheme="minorHAnsi" w:eastAsiaTheme="minorEastAsia" w:hAnsiTheme="minorHAnsi"/>
                <w:b w:val="0"/>
                <w:noProof/>
                <w:lang w:eastAsia="de-CH"/>
              </w:rPr>
              <w:tab/>
            </w:r>
            <w:r w:rsidR="003A0209" w:rsidRPr="000239B0">
              <w:rPr>
                <w:rStyle w:val="Hyperlink"/>
                <w:noProof/>
              </w:rPr>
              <w:t>Fazit</w:t>
            </w:r>
            <w:r w:rsidR="003A0209">
              <w:rPr>
                <w:noProof/>
                <w:webHidden/>
              </w:rPr>
              <w:tab/>
            </w:r>
            <w:r w:rsidR="003A0209">
              <w:rPr>
                <w:noProof/>
                <w:webHidden/>
              </w:rPr>
              <w:fldChar w:fldCharType="begin"/>
            </w:r>
            <w:r w:rsidR="003A0209">
              <w:rPr>
                <w:noProof/>
                <w:webHidden/>
              </w:rPr>
              <w:instrText xml:space="preserve"> PAGEREF _Toc7214333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24EA303E" w14:textId="24C8503E" w:rsidR="003A0209" w:rsidRDefault="00864249">
          <w:pPr>
            <w:pStyle w:val="TOC1"/>
            <w:rPr>
              <w:rFonts w:asciiTheme="minorHAnsi" w:eastAsiaTheme="minorEastAsia" w:hAnsiTheme="minorHAnsi"/>
              <w:b w:val="0"/>
              <w:noProof/>
              <w:lang w:eastAsia="de-CH"/>
            </w:rPr>
          </w:pPr>
          <w:hyperlink w:anchor="_Toc7214334" w:history="1">
            <w:r w:rsidR="003A0209" w:rsidRPr="000239B0">
              <w:rPr>
                <w:rStyle w:val="Hyperlink"/>
                <w:noProof/>
              </w:rPr>
              <w:t>5</w:t>
            </w:r>
            <w:r w:rsidR="003A0209">
              <w:rPr>
                <w:rFonts w:asciiTheme="minorHAnsi" w:eastAsiaTheme="minorEastAsia" w:hAnsiTheme="minorHAnsi"/>
                <w:b w:val="0"/>
                <w:noProof/>
                <w:lang w:eastAsia="de-CH"/>
              </w:rPr>
              <w:tab/>
            </w:r>
            <w:r w:rsidR="003A0209" w:rsidRPr="000239B0">
              <w:rPr>
                <w:rStyle w:val="Hyperlink"/>
                <w:noProof/>
              </w:rPr>
              <w:t>Fragen an die Dozierenden</w:t>
            </w:r>
            <w:r w:rsidR="003A0209">
              <w:rPr>
                <w:noProof/>
                <w:webHidden/>
              </w:rPr>
              <w:tab/>
            </w:r>
            <w:r w:rsidR="003A0209">
              <w:rPr>
                <w:noProof/>
                <w:webHidden/>
              </w:rPr>
              <w:fldChar w:fldCharType="begin"/>
            </w:r>
            <w:r w:rsidR="003A0209">
              <w:rPr>
                <w:noProof/>
                <w:webHidden/>
              </w:rPr>
              <w:instrText xml:space="preserve"> PAGEREF _Toc7214334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474983E1" w14:textId="2E36D521" w:rsidR="003A0209" w:rsidRDefault="00864249">
          <w:pPr>
            <w:pStyle w:val="TOC1"/>
            <w:rPr>
              <w:rFonts w:asciiTheme="minorHAnsi" w:eastAsiaTheme="minorEastAsia" w:hAnsiTheme="minorHAnsi"/>
              <w:b w:val="0"/>
              <w:noProof/>
              <w:lang w:eastAsia="de-CH"/>
            </w:rPr>
          </w:pPr>
          <w:hyperlink w:anchor="_Toc7214335" w:history="1">
            <w:r w:rsidR="003A0209" w:rsidRPr="000239B0">
              <w:rPr>
                <w:rStyle w:val="Hyperlink"/>
                <w:noProof/>
              </w:rPr>
              <w:t>6</w:t>
            </w:r>
            <w:r w:rsidR="003A0209">
              <w:rPr>
                <w:rFonts w:asciiTheme="minorHAnsi" w:eastAsiaTheme="minorEastAsia" w:hAnsiTheme="minorHAnsi"/>
                <w:b w:val="0"/>
                <w:noProof/>
                <w:lang w:eastAsia="de-CH"/>
              </w:rPr>
              <w:tab/>
            </w:r>
            <w:r w:rsidR="003A0209" w:rsidRPr="000239B0">
              <w:rPr>
                <w:rStyle w:val="Hyperlink"/>
                <w:noProof/>
              </w:rPr>
              <w:t>Quellen</w:t>
            </w:r>
            <w:r w:rsidR="003A0209">
              <w:rPr>
                <w:noProof/>
                <w:webHidden/>
              </w:rPr>
              <w:tab/>
            </w:r>
            <w:r w:rsidR="003A0209">
              <w:rPr>
                <w:noProof/>
                <w:webHidden/>
              </w:rPr>
              <w:fldChar w:fldCharType="begin"/>
            </w:r>
            <w:r w:rsidR="003A0209">
              <w:rPr>
                <w:noProof/>
                <w:webHidden/>
              </w:rPr>
              <w:instrText xml:space="preserve"> PAGEREF _Toc7214335 \h </w:instrText>
            </w:r>
            <w:r w:rsidR="003A0209">
              <w:rPr>
                <w:noProof/>
                <w:webHidden/>
              </w:rPr>
            </w:r>
            <w:r w:rsidR="003A0209">
              <w:rPr>
                <w:noProof/>
                <w:webHidden/>
              </w:rPr>
              <w:fldChar w:fldCharType="separate"/>
            </w:r>
            <w:r w:rsidR="003A0209">
              <w:rPr>
                <w:noProof/>
                <w:webHidden/>
              </w:rPr>
              <w:t>7</w:t>
            </w:r>
            <w:r w:rsidR="003A0209">
              <w:rPr>
                <w:noProof/>
                <w:webHidden/>
              </w:rPr>
              <w:fldChar w:fldCharType="end"/>
            </w:r>
          </w:hyperlink>
        </w:p>
        <w:p w14:paraId="2A14C4B3" w14:textId="3F601D01" w:rsidR="00090746" w:rsidRPr="00821B1E" w:rsidRDefault="00EC0FD5">
          <w:r w:rsidRPr="00821B1E">
            <w:fldChar w:fldCharType="end"/>
          </w:r>
        </w:p>
      </w:sdtContent>
    </w:sdt>
    <w:p w14:paraId="79CABD92" w14:textId="77777777" w:rsidR="00C42659" w:rsidRPr="00821B1E" w:rsidRDefault="00C42659">
      <w:pPr>
        <w:spacing w:after="200"/>
        <w:jc w:val="left"/>
      </w:pPr>
      <w:r w:rsidRPr="00821B1E">
        <w:br w:type="page"/>
      </w:r>
    </w:p>
    <w:p w14:paraId="6F12A101" w14:textId="545DDF1F" w:rsidR="00F73C4E" w:rsidRPr="00821B1E" w:rsidRDefault="00C15B06" w:rsidP="00C15B06">
      <w:pPr>
        <w:pStyle w:val="Heading1"/>
      </w:pPr>
      <w:bookmarkStart w:id="1" w:name="_Toc7214326"/>
      <w:r w:rsidRPr="00821B1E">
        <w:lastRenderedPageBreak/>
        <w:t>Vorüberlegungen</w:t>
      </w:r>
      <w:bookmarkEnd w:id="1"/>
    </w:p>
    <w:p w14:paraId="30459E20" w14:textId="7A307E09" w:rsidR="00702608" w:rsidRPr="00821B1E" w:rsidRDefault="00702608" w:rsidP="00702608">
      <w:r w:rsidRPr="00821B1E">
        <w:t xml:space="preserve">Nach der Vorstellung der Aufgabenstellung in der ersten Woche haben wir uns entschlossen, je eine </w:t>
      </w:r>
      <w:ins w:id="2" w:author="Thibault Gagnaux" w:date="2019-04-27T21:48:00Z">
        <w:r w:rsidR="00E63A33">
          <w:t>uns noch unbekannte</w:t>
        </w:r>
      </w:ins>
      <w:del w:id="3" w:author="Thibault Gagnaux" w:date="2019-04-27T21:48:00Z">
        <w:r w:rsidRPr="00821B1E" w:rsidDel="00E63A33">
          <w:delText>fremde</w:delText>
        </w:r>
      </w:del>
      <w:r w:rsidRPr="00821B1E">
        <w:t xml:space="preserve"> Technologie im Frontend als auch </w:t>
      </w:r>
      <w:proofErr w:type="gramStart"/>
      <w:r w:rsidRPr="00821B1E">
        <w:t>Backend</w:t>
      </w:r>
      <w:proofErr w:type="gramEnd"/>
      <w:r w:rsidRPr="00821B1E">
        <w:t xml:space="preserve"> zu verwenden:</w:t>
      </w:r>
    </w:p>
    <w:p w14:paraId="73D57E50" w14:textId="7DC657A1" w:rsidR="00702608" w:rsidRPr="00821B1E" w:rsidRDefault="00702608" w:rsidP="0011490D">
      <w:pPr>
        <w:pStyle w:val="ListParagraph"/>
        <w:numPr>
          <w:ilvl w:val="0"/>
          <w:numId w:val="3"/>
        </w:numPr>
        <w:rPr>
          <w:lang w:val="de-CH"/>
        </w:rPr>
      </w:pPr>
      <w:r w:rsidRPr="00821B1E">
        <w:rPr>
          <w:lang w:val="de-CH"/>
        </w:rPr>
        <w:t xml:space="preserve">Im Backend hat sich sehr schnell </w:t>
      </w:r>
      <w:proofErr w:type="spellStart"/>
      <w:r w:rsidRPr="00821B1E">
        <w:rPr>
          <w:lang w:val="de-CH"/>
        </w:rPr>
        <w:t>jOOQ</w:t>
      </w:r>
      <w:proofErr w:type="spellEnd"/>
      <w:r w:rsidRPr="00821B1E">
        <w:rPr>
          <w:lang w:val="de-CH"/>
        </w:rPr>
        <w:t xml:space="preserve"> als Kandidat herausgestellt. Diese Library, entwickelt durch Lukas Eder aus St. Gallen, betreibt unter anderem ein Reverse Engineering einer SQL Datenbank zur </w:t>
      </w:r>
      <w:proofErr w:type="spellStart"/>
      <w:r w:rsidRPr="00821B1E">
        <w:rPr>
          <w:lang w:val="de-CH"/>
        </w:rPr>
        <w:t>Buildzeit</w:t>
      </w:r>
      <w:proofErr w:type="spellEnd"/>
      <w:r w:rsidRPr="00821B1E">
        <w:rPr>
          <w:lang w:val="de-CH"/>
        </w:rPr>
        <w:t xml:space="preserve"> und ermöglicht so typensichere SQL Abfragen auf Basis von JDBC</w:t>
      </w:r>
      <w:ins w:id="4" w:author="Thibault Gagnaux" w:date="2019-04-27T21:49:00Z">
        <w:r w:rsidR="00E63A33">
          <w:rPr>
            <w:lang w:val="de-CH"/>
          </w:rPr>
          <w:t>.</w:t>
        </w:r>
      </w:ins>
    </w:p>
    <w:p w14:paraId="3FF32F06" w14:textId="2FACEA59" w:rsidR="00702608" w:rsidRPr="00821B1E" w:rsidRDefault="00702608" w:rsidP="0011490D">
      <w:pPr>
        <w:pStyle w:val="ListParagraph"/>
        <w:numPr>
          <w:ilvl w:val="0"/>
          <w:numId w:val="3"/>
        </w:numPr>
        <w:rPr>
          <w:lang w:val="de-CH"/>
        </w:rPr>
      </w:pPr>
      <w:r w:rsidRPr="00821B1E">
        <w:rPr>
          <w:lang w:val="de-CH"/>
        </w:rPr>
        <w:t>Im Frontend haben wir etwas länger diskutiert</w:t>
      </w:r>
      <w:ins w:id="5" w:author="Thibault Gagnaux" w:date="2019-04-27T22:01:00Z">
        <w:r w:rsidR="00FC1143">
          <w:rPr>
            <w:lang w:val="de-CH"/>
          </w:rPr>
          <w:t xml:space="preserve">: </w:t>
        </w:r>
        <w:proofErr w:type="spellStart"/>
        <w:r w:rsidR="00FC1143" w:rsidRPr="00821B1E">
          <w:rPr>
            <w:lang w:val="de-CH"/>
          </w:rPr>
          <w:t>React</w:t>
        </w:r>
        <w:proofErr w:type="spellEnd"/>
        <w:r w:rsidR="00FC1143" w:rsidRPr="00821B1E">
          <w:rPr>
            <w:lang w:val="de-CH"/>
          </w:rPr>
          <w:t xml:space="preserve"> als solches ist uns bekannt aber verhältnismässig schwergewichtig</w:t>
        </w:r>
        <w:r w:rsidR="00FC1143">
          <w:rPr>
            <w:lang w:val="de-CH"/>
          </w:rPr>
          <w:t>.</w:t>
        </w:r>
      </w:ins>
      <w:ins w:id="6" w:author="Thibault Gagnaux" w:date="2019-04-27T22:02:00Z">
        <w:r w:rsidR="00FC1143">
          <w:rPr>
            <w:lang w:val="de-CH"/>
          </w:rPr>
          <w:t xml:space="preserve"> </w:t>
        </w:r>
        <w:r w:rsidR="00FC1143" w:rsidRPr="00821B1E">
          <w:rPr>
            <w:lang w:val="de-CH"/>
          </w:rPr>
          <w:t>Zudem litt es längere Zeit unter Lizenzproblem</w:t>
        </w:r>
        <w:r w:rsidR="00FC1143">
          <w:rPr>
            <w:lang w:val="de-CH"/>
          </w:rPr>
          <w:t>en</w:t>
        </w:r>
        <w:r w:rsidR="00FC1143" w:rsidRPr="00821B1E">
          <w:rPr>
            <w:lang w:val="de-CH"/>
          </w:rPr>
          <w:t>, welche aber inzwischen behoben</w:t>
        </w:r>
        <w:r w:rsidR="00FC1143">
          <w:rPr>
            <w:lang w:val="de-CH"/>
          </w:rPr>
          <w:t xml:space="preserve"> worden sind. </w:t>
        </w:r>
        <w:proofErr w:type="spellStart"/>
        <w:r w:rsidR="00FC1143">
          <w:rPr>
            <w:lang w:val="de-CH"/>
          </w:rPr>
          <w:t>Preact</w:t>
        </w:r>
        <w:proofErr w:type="spellEnd"/>
        <w:r w:rsidR="00FC1143">
          <w:rPr>
            <w:lang w:val="de-CH"/>
          </w:rPr>
          <w:t xml:space="preserve"> preist sich dagegen als leichtgewichtige Alternative zu </w:t>
        </w:r>
        <w:proofErr w:type="spellStart"/>
        <w:r w:rsidR="00FC1143">
          <w:rPr>
            <w:lang w:val="de-CH"/>
          </w:rPr>
          <w:t>React</w:t>
        </w:r>
        <w:proofErr w:type="spellEnd"/>
        <w:r w:rsidR="00FC1143">
          <w:rPr>
            <w:lang w:val="de-CH"/>
          </w:rPr>
          <w:t xml:space="preserve"> an und schien deshalb zu </w:t>
        </w:r>
        <w:proofErr w:type="spellStart"/>
        <w:r w:rsidR="00FC1143">
          <w:rPr>
            <w:lang w:val="de-CH"/>
          </w:rPr>
          <w:t>passsen</w:t>
        </w:r>
        <w:proofErr w:type="spellEnd"/>
        <w:r w:rsidR="00FC1143">
          <w:rPr>
            <w:lang w:val="de-CH"/>
          </w:rPr>
          <w:t>.</w:t>
        </w:r>
      </w:ins>
      <w:ins w:id="7" w:author="Thibault Gagnaux" w:date="2019-04-27T22:03:00Z">
        <w:r w:rsidR="00FC1143">
          <w:rPr>
            <w:lang w:val="de-CH"/>
          </w:rPr>
          <w:t xml:space="preserve"> Schlussendlich haben wir uns</w:t>
        </w:r>
      </w:ins>
      <w:del w:id="8" w:author="Thibault Gagnaux" w:date="2019-04-27T22:01:00Z">
        <w:r w:rsidRPr="00821B1E" w:rsidDel="00FC1143">
          <w:rPr>
            <w:lang w:val="de-CH"/>
          </w:rPr>
          <w:delText xml:space="preserve"> </w:delText>
        </w:r>
      </w:del>
      <w:ins w:id="9" w:author="Thibault Gagnaux" w:date="2019-04-27T22:03:00Z">
        <w:r w:rsidR="00FC1143">
          <w:rPr>
            <w:lang w:val="de-CH"/>
          </w:rPr>
          <w:t xml:space="preserve"> </w:t>
        </w:r>
      </w:ins>
      <w:del w:id="10" w:author="Thibault Gagnaux" w:date="2019-04-27T22:03:00Z">
        <w:r w:rsidRPr="00821B1E" w:rsidDel="00FC1143">
          <w:rPr>
            <w:lang w:val="de-CH"/>
          </w:rPr>
          <w:delText>und haben uns</w:delText>
        </w:r>
      </w:del>
      <w:del w:id="11" w:author="Thibault Gagnaux" w:date="2019-04-27T21:50:00Z">
        <w:r w:rsidRPr="00821B1E" w:rsidDel="00E63A33">
          <w:rPr>
            <w:lang w:val="de-CH"/>
          </w:rPr>
          <w:delText xml:space="preserve"> dann</w:delText>
        </w:r>
      </w:del>
      <w:del w:id="12" w:author="Thibault Gagnaux" w:date="2019-04-27T22:03:00Z">
        <w:r w:rsidRPr="00821B1E" w:rsidDel="00FC1143">
          <w:rPr>
            <w:lang w:val="de-CH"/>
          </w:rPr>
          <w:delText xml:space="preserve"> </w:delText>
        </w:r>
      </w:del>
      <w:r w:rsidRPr="00821B1E">
        <w:rPr>
          <w:lang w:val="de-CH"/>
        </w:rPr>
        <w:t xml:space="preserve">auf </w:t>
      </w:r>
      <w:proofErr w:type="spellStart"/>
      <w:r w:rsidRPr="00821B1E">
        <w:rPr>
          <w:lang w:val="de-CH"/>
        </w:rPr>
        <w:t>Preact</w:t>
      </w:r>
      <w:proofErr w:type="spellEnd"/>
      <w:r w:rsidRPr="00821B1E">
        <w:rPr>
          <w:lang w:val="de-CH"/>
        </w:rPr>
        <w:t xml:space="preserve"> geeinigt</w:t>
      </w:r>
      <w:ins w:id="13" w:author="Thibault Gagnaux" w:date="2019-04-27T21:51:00Z">
        <w:r w:rsidR="00E63A33">
          <w:rPr>
            <w:lang w:val="de-CH"/>
          </w:rPr>
          <w:t>, da uns die Dozenten von den Vortei</w:t>
        </w:r>
      </w:ins>
      <w:ins w:id="14" w:author="Thibault Gagnaux" w:date="2019-04-27T21:52:00Z">
        <w:r w:rsidR="00E63A33">
          <w:rPr>
            <w:lang w:val="de-CH"/>
          </w:rPr>
          <w:t xml:space="preserve">len etwas </w:t>
        </w:r>
      </w:ins>
      <w:ins w:id="15" w:author="Thibault Gagnaux" w:date="2019-04-27T21:53:00Z">
        <w:r w:rsidR="00E63A33">
          <w:rPr>
            <w:lang w:val="de-CH"/>
          </w:rPr>
          <w:t>N</w:t>
        </w:r>
      </w:ins>
      <w:ins w:id="16" w:author="Thibault Gagnaux" w:date="2019-04-27T21:52:00Z">
        <w:r w:rsidR="00E63A33">
          <w:rPr>
            <w:lang w:val="de-CH"/>
          </w:rPr>
          <w:t>eues auszuprobieren überzeugen konnten.</w:t>
        </w:r>
      </w:ins>
      <w:ins w:id="17" w:author="Thibault Gagnaux" w:date="2019-04-27T21:54:00Z">
        <w:r w:rsidR="00E63A33">
          <w:rPr>
            <w:lang w:val="de-CH"/>
          </w:rPr>
          <w:t xml:space="preserve"> </w:t>
        </w:r>
      </w:ins>
      <w:del w:id="18" w:author="Thibault Gagnaux" w:date="2019-04-27T21:51:00Z">
        <w:r w:rsidRPr="00821B1E" w:rsidDel="00E63A33">
          <w:rPr>
            <w:lang w:val="de-CH"/>
          </w:rPr>
          <w:delText>.</w:delText>
        </w:r>
      </w:del>
      <w:del w:id="19" w:author="Thibault Gagnaux" w:date="2019-04-27T21:52:00Z">
        <w:r w:rsidRPr="00821B1E" w:rsidDel="00E63A33">
          <w:rPr>
            <w:lang w:val="de-CH"/>
          </w:rPr>
          <w:delText xml:space="preserve"> </w:delText>
        </w:r>
      </w:del>
      <w:del w:id="20" w:author="Thibault Gagnaux" w:date="2019-04-27T22:01:00Z">
        <w:r w:rsidRPr="00821B1E" w:rsidDel="00FC1143">
          <w:rPr>
            <w:lang w:val="de-CH"/>
          </w:rPr>
          <w:delText>React als solches ist uns bekannt</w:delText>
        </w:r>
      </w:del>
      <w:del w:id="21" w:author="Thibault Gagnaux" w:date="2019-04-27T21:50:00Z">
        <w:r w:rsidRPr="00821B1E" w:rsidDel="00E63A33">
          <w:rPr>
            <w:lang w:val="de-CH"/>
          </w:rPr>
          <w:delText>,</w:delText>
        </w:r>
      </w:del>
      <w:del w:id="22" w:author="Thibault Gagnaux" w:date="2019-04-27T22:01:00Z">
        <w:r w:rsidRPr="00821B1E" w:rsidDel="00FC1143">
          <w:rPr>
            <w:lang w:val="de-CH"/>
          </w:rPr>
          <w:delText xml:space="preserve"> aber verhältnismässig schwergewichtig</w:delText>
        </w:r>
      </w:del>
      <w:del w:id="23" w:author="Thibault Gagnaux" w:date="2019-04-27T21:54:00Z">
        <w:r w:rsidRPr="00821B1E" w:rsidDel="00E63A33">
          <w:rPr>
            <w:lang w:val="de-CH"/>
          </w:rPr>
          <w:delText>.</w:delText>
        </w:r>
      </w:del>
      <w:del w:id="24" w:author="Thibault Gagnaux" w:date="2019-04-27T21:57:00Z">
        <w:r w:rsidRPr="00821B1E" w:rsidDel="00FC1143">
          <w:rPr>
            <w:lang w:val="de-CH"/>
          </w:rPr>
          <w:delText xml:space="preserve"> </w:delText>
        </w:r>
      </w:del>
      <w:del w:id="25" w:author="Thibault Gagnaux" w:date="2019-04-27T22:02:00Z">
        <w:r w:rsidRPr="00821B1E" w:rsidDel="00FC1143">
          <w:rPr>
            <w:lang w:val="de-CH"/>
          </w:rPr>
          <w:delText xml:space="preserve">Zudem </w:delText>
        </w:r>
        <w:r w:rsidR="004E2CB2" w:rsidRPr="00821B1E" w:rsidDel="00FC1143">
          <w:rPr>
            <w:lang w:val="de-CH"/>
          </w:rPr>
          <w:delText>litt</w:delText>
        </w:r>
        <w:r w:rsidRPr="00821B1E" w:rsidDel="00FC1143">
          <w:rPr>
            <w:lang w:val="de-CH"/>
          </w:rPr>
          <w:delText xml:space="preserve"> es längere Zeit unter Lizenzproblem, welche aber inzwischen behoben</w:delText>
        </w:r>
      </w:del>
      <w:del w:id="26" w:author="Thibault Gagnaux" w:date="2019-04-27T21:49:00Z">
        <w:r w:rsidRPr="00821B1E" w:rsidDel="00E63A33">
          <w:rPr>
            <w:lang w:val="de-CH"/>
          </w:rPr>
          <w:delText xml:space="preserve"> sind</w:delText>
        </w:r>
      </w:del>
    </w:p>
    <w:p w14:paraId="1E8BA0B6" w14:textId="7C0663B5" w:rsidR="00702608" w:rsidRPr="00821B1E" w:rsidRDefault="00702608" w:rsidP="00702608">
      <w:r w:rsidRPr="00821B1E">
        <w:t xml:space="preserve">Wir haben auch noch überlegt, zusätzlich im </w:t>
      </w:r>
      <w:proofErr w:type="gramStart"/>
      <w:r w:rsidRPr="00821B1E">
        <w:t>Backend</w:t>
      </w:r>
      <w:proofErr w:type="gramEnd"/>
      <w:r w:rsidRPr="00821B1E">
        <w:t xml:space="preserve"> Spark zu verwenden, haben diesen Gedanken aber</w:t>
      </w:r>
      <w:ins w:id="27" w:author="Thibault Gagnaux" w:date="2019-04-27T22:04:00Z">
        <w:r w:rsidR="00FC1143">
          <w:t xml:space="preserve"> wieder</w:t>
        </w:r>
      </w:ins>
      <w:r w:rsidRPr="00821B1E">
        <w:t xml:space="preserve"> verworfen als wir erfahren haben, dass</w:t>
      </w:r>
      <w:ins w:id="28" w:author="Thibault Gagnaux" w:date="2019-04-27T22:04:00Z">
        <w:r w:rsidR="00FC1143">
          <w:t xml:space="preserve"> sich</w:t>
        </w:r>
      </w:ins>
      <w:r w:rsidRPr="00821B1E">
        <w:t xml:space="preserve"> unser</w:t>
      </w:r>
      <w:ins w:id="29" w:author="Thibault Gagnaux" w:date="2019-04-27T22:04:00Z">
        <w:r w:rsidR="00FC1143">
          <w:t xml:space="preserve"> viertes </w:t>
        </w:r>
      </w:ins>
      <w:del w:id="30" w:author="Thibault Gagnaux" w:date="2019-04-27T22:04:00Z">
        <w:r w:rsidRPr="00821B1E" w:rsidDel="00FC1143">
          <w:delText xml:space="preserve"> 4. </w:delText>
        </w:r>
      </w:del>
      <w:r w:rsidRPr="00821B1E">
        <w:t>Teammitglied</w:t>
      </w:r>
      <w:ins w:id="31" w:author="Thibault Gagnaux" w:date="2019-04-27T22:04:00Z">
        <w:r w:rsidR="00FC1143">
          <w:t xml:space="preserve"> </w:t>
        </w:r>
      </w:ins>
      <w:del w:id="32" w:author="Thibault Gagnaux" w:date="2019-04-27T22:04:00Z">
        <w:r w:rsidRPr="00821B1E" w:rsidDel="00FC1143">
          <w:delText xml:space="preserve"> sich </w:delText>
        </w:r>
      </w:del>
      <w:r w:rsidRPr="00821B1E">
        <w:t>aus dem Workshop ausgetragen hat und wir</w:t>
      </w:r>
      <w:ins w:id="33" w:author="Thibault Gagnaux" w:date="2019-04-27T22:04:00Z">
        <w:r w:rsidR="00FC1143">
          <w:t xml:space="preserve"> somit</w:t>
        </w:r>
      </w:ins>
      <w:r w:rsidRPr="00821B1E">
        <w:t xml:space="preserve"> nur</w:t>
      </w:r>
      <w:ins w:id="34" w:author="Thibault Gagnaux" w:date="2019-04-27T22:04:00Z">
        <w:r w:rsidR="00FC1143">
          <w:t xml:space="preserve"> noch</w:t>
        </w:r>
      </w:ins>
      <w:r w:rsidRPr="00821B1E">
        <w:t xml:space="preserve"> zu dritt sind.</w:t>
      </w:r>
    </w:p>
    <w:p w14:paraId="24A81D61" w14:textId="6105BB4F" w:rsidR="00C15B06" w:rsidRPr="00821B1E" w:rsidRDefault="00C15B06" w:rsidP="00C15B06">
      <w:pPr>
        <w:pStyle w:val="Heading1"/>
      </w:pPr>
      <w:bookmarkStart w:id="35" w:name="_Toc7214327"/>
      <w:proofErr w:type="spellStart"/>
      <w:r w:rsidRPr="00821B1E">
        <w:t>Technologiestack</w:t>
      </w:r>
      <w:bookmarkEnd w:id="35"/>
      <w:proofErr w:type="spellEnd"/>
    </w:p>
    <w:p w14:paraId="33EFB7D1" w14:textId="1C7B2193" w:rsidR="00C15B06" w:rsidRPr="00821B1E" w:rsidRDefault="00702608" w:rsidP="00C15B06">
      <w:bookmarkStart w:id="36" w:name="_Hlk7295346"/>
      <w:bookmarkStart w:id="37" w:name="OLE_LINK1"/>
      <w:r w:rsidRPr="00821B1E">
        <w:t xml:space="preserve">Im Vergleich zu regulären Projektaufgaben musste der </w:t>
      </w:r>
      <w:proofErr w:type="spellStart"/>
      <w:r w:rsidRPr="00821B1E">
        <w:t>Technologiestack</w:t>
      </w:r>
      <w:proofErr w:type="spellEnd"/>
      <w:r w:rsidRPr="00821B1E">
        <w:t xml:space="preserve"> definiert werden, bevor überhaupt die Aufgabenstellung genau ausgearbeitet und via </w:t>
      </w:r>
      <w:proofErr w:type="spellStart"/>
      <w:r w:rsidRPr="00821B1E">
        <w:t>Requirements</w:t>
      </w:r>
      <w:proofErr w:type="spellEnd"/>
      <w:r w:rsidRPr="00821B1E">
        <w:t xml:space="preserve"> Engineering erfasst werden konnte (Das ist doch recht unüblich). </w:t>
      </w:r>
      <w:bookmarkEnd w:id="36"/>
      <w:bookmarkEnd w:id="37"/>
      <w:r w:rsidRPr="00821B1E">
        <w:t>Wir sind rasch bei den uns bekannten und bewährten Tools gelandet:</w:t>
      </w:r>
    </w:p>
    <w:p w14:paraId="3AC3BA80" w14:textId="01D69FE3" w:rsidR="00702608" w:rsidRPr="00821B1E" w:rsidRDefault="00702608" w:rsidP="00C15B06"/>
    <w:p w14:paraId="21C083B6" w14:textId="20A1E729" w:rsidR="00702608" w:rsidRPr="00821B1E" w:rsidRDefault="00702608" w:rsidP="00C15B06">
      <w:r w:rsidRPr="00821B1E">
        <w:t>Architektur:</w:t>
      </w:r>
    </w:p>
    <w:p w14:paraId="7E2DC7CA" w14:textId="02FBD2FB" w:rsidR="00702608" w:rsidRPr="00821B1E" w:rsidRDefault="00702608" w:rsidP="0011490D">
      <w:pPr>
        <w:pStyle w:val="ListParagraph"/>
        <w:numPr>
          <w:ilvl w:val="0"/>
          <w:numId w:val="4"/>
        </w:numPr>
        <w:rPr>
          <w:lang w:val="de-CH"/>
        </w:rPr>
      </w:pPr>
      <w:proofErr w:type="spellStart"/>
      <w:r w:rsidRPr="00821B1E">
        <w:rPr>
          <w:lang w:val="de-CH"/>
        </w:rPr>
        <w:t>Presentation</w:t>
      </w:r>
      <w:proofErr w:type="spellEnd"/>
    </w:p>
    <w:p w14:paraId="11D9AB99" w14:textId="0FD2029C" w:rsidR="00997642" w:rsidRPr="00821B1E" w:rsidRDefault="00997642" w:rsidP="0011490D">
      <w:pPr>
        <w:pStyle w:val="ListParagraph"/>
        <w:numPr>
          <w:ilvl w:val="1"/>
          <w:numId w:val="4"/>
        </w:numPr>
        <w:rPr>
          <w:lang w:val="de-CH"/>
        </w:rPr>
      </w:pPr>
      <w:r w:rsidRPr="00821B1E">
        <w:rPr>
          <w:lang w:val="de-CH"/>
        </w:rPr>
        <w:t xml:space="preserve">SPA </w:t>
      </w:r>
      <w:proofErr w:type="spellStart"/>
      <w:r w:rsidRPr="00821B1E">
        <w:rPr>
          <w:lang w:val="de-CH"/>
        </w:rPr>
        <w:t>Frontentapplikation</w:t>
      </w:r>
      <w:proofErr w:type="spellEnd"/>
      <w:r w:rsidRPr="00821B1E">
        <w:rPr>
          <w:lang w:val="de-CH"/>
        </w:rPr>
        <w:t xml:space="preserve"> auf Basis von </w:t>
      </w:r>
      <w:proofErr w:type="spellStart"/>
      <w:r w:rsidRPr="00821B1E">
        <w:rPr>
          <w:lang w:val="de-CH"/>
        </w:rPr>
        <w:t>Preact</w:t>
      </w:r>
      <w:proofErr w:type="spellEnd"/>
      <w:r w:rsidRPr="00821B1E">
        <w:rPr>
          <w:lang w:val="de-CH"/>
        </w:rPr>
        <w:t xml:space="preserve"> (</w:t>
      </w:r>
      <w:proofErr w:type="spellStart"/>
      <w:r w:rsidRPr="00821B1E">
        <w:rPr>
          <w:lang w:val="de-CH"/>
        </w:rPr>
        <w:t>React</w:t>
      </w:r>
      <w:proofErr w:type="spellEnd"/>
      <w:r w:rsidRPr="00821B1E">
        <w:rPr>
          <w:lang w:val="de-CH"/>
        </w:rPr>
        <w:t xml:space="preserve"> Klon)</w:t>
      </w:r>
    </w:p>
    <w:p w14:paraId="06BACC81" w14:textId="61DA30E5" w:rsidR="00997642" w:rsidRPr="00821B1E" w:rsidRDefault="00997642" w:rsidP="0011490D">
      <w:pPr>
        <w:pStyle w:val="ListParagraph"/>
        <w:numPr>
          <w:ilvl w:val="1"/>
          <w:numId w:val="4"/>
        </w:numPr>
        <w:rPr>
          <w:lang w:val="de-CH"/>
        </w:rPr>
      </w:pPr>
      <w:proofErr w:type="spellStart"/>
      <w:r w:rsidRPr="00821B1E">
        <w:rPr>
          <w:lang w:val="de-CH"/>
        </w:rPr>
        <w:t>React</w:t>
      </w:r>
      <w:proofErr w:type="spellEnd"/>
      <w:r w:rsidRPr="00821B1E">
        <w:rPr>
          <w:lang w:val="de-CH"/>
        </w:rPr>
        <w:t xml:space="preserve"> </w:t>
      </w:r>
      <w:proofErr w:type="spellStart"/>
      <w:r w:rsidRPr="00821B1E">
        <w:rPr>
          <w:lang w:val="de-CH"/>
        </w:rPr>
        <w:t>Redux</w:t>
      </w:r>
      <w:proofErr w:type="spellEnd"/>
      <w:r w:rsidRPr="00821B1E">
        <w:rPr>
          <w:lang w:val="de-CH"/>
        </w:rPr>
        <w:t xml:space="preserve"> mit </w:t>
      </w:r>
      <w:proofErr w:type="spellStart"/>
      <w:r w:rsidRPr="00821B1E">
        <w:rPr>
          <w:lang w:val="de-CH"/>
        </w:rPr>
        <w:t>Thunk</w:t>
      </w:r>
      <w:proofErr w:type="spellEnd"/>
      <w:r w:rsidRPr="00821B1E">
        <w:rPr>
          <w:lang w:val="de-CH"/>
        </w:rPr>
        <w:t xml:space="preserve"> &amp; Log </w:t>
      </w:r>
      <w:r w:rsidR="00093E4A" w:rsidRPr="00821B1E">
        <w:rPr>
          <w:lang w:val="de-CH"/>
        </w:rPr>
        <w:t>Middleware</w:t>
      </w:r>
      <w:r w:rsidRPr="00821B1E">
        <w:rPr>
          <w:lang w:val="de-CH"/>
        </w:rPr>
        <w:t xml:space="preserve"> für das State Management in </w:t>
      </w:r>
      <w:proofErr w:type="spellStart"/>
      <w:r w:rsidRPr="00821B1E">
        <w:rPr>
          <w:lang w:val="de-CH"/>
        </w:rPr>
        <w:t>Preact</w:t>
      </w:r>
      <w:proofErr w:type="spellEnd"/>
    </w:p>
    <w:p w14:paraId="37D30F23" w14:textId="6ECA0C91" w:rsidR="00997642" w:rsidRPr="00821B1E" w:rsidRDefault="00997642" w:rsidP="0011490D">
      <w:pPr>
        <w:pStyle w:val="ListParagraph"/>
        <w:numPr>
          <w:ilvl w:val="1"/>
          <w:numId w:val="4"/>
        </w:numPr>
        <w:rPr>
          <w:lang w:val="de-CH"/>
        </w:rPr>
      </w:pPr>
      <w:r w:rsidRPr="00821B1E">
        <w:rPr>
          <w:lang w:val="de-CH"/>
        </w:rPr>
        <w:t xml:space="preserve">Spring </w:t>
      </w:r>
      <w:r w:rsidR="00685507" w:rsidRPr="00821B1E">
        <w:rPr>
          <w:lang w:val="de-CH"/>
        </w:rPr>
        <w:t>Web</w:t>
      </w:r>
      <w:r w:rsidRPr="00821B1E">
        <w:rPr>
          <w:lang w:val="de-CH"/>
        </w:rPr>
        <w:t xml:space="preserve"> auf </w:t>
      </w:r>
      <w:proofErr w:type="spellStart"/>
      <w:r w:rsidRPr="00821B1E">
        <w:rPr>
          <w:lang w:val="de-CH"/>
        </w:rPr>
        <w:t>Servletbasis</w:t>
      </w:r>
      <w:proofErr w:type="spellEnd"/>
      <w:r w:rsidRPr="00821B1E">
        <w:rPr>
          <w:rStyle w:val="FootnoteReference"/>
          <w:lang w:val="de-CH"/>
        </w:rPr>
        <w:footnoteReference w:id="1"/>
      </w:r>
      <w:r w:rsidR="00147982" w:rsidRPr="00821B1E">
        <w:rPr>
          <w:lang w:val="de-CH"/>
        </w:rPr>
        <w:t xml:space="preserve"> mit Spring Securi</w:t>
      </w:r>
      <w:r w:rsidR="00685507" w:rsidRPr="00821B1E">
        <w:rPr>
          <w:lang w:val="de-CH"/>
        </w:rPr>
        <w:t>t</w:t>
      </w:r>
      <w:r w:rsidR="00147982" w:rsidRPr="00821B1E">
        <w:rPr>
          <w:lang w:val="de-CH"/>
        </w:rPr>
        <w:t>y</w:t>
      </w:r>
    </w:p>
    <w:p w14:paraId="51033197" w14:textId="0B96A61D" w:rsidR="00147982" w:rsidRPr="00821B1E" w:rsidRDefault="00147982" w:rsidP="0011490D">
      <w:pPr>
        <w:pStyle w:val="ListParagraph"/>
        <w:numPr>
          <w:ilvl w:val="1"/>
          <w:numId w:val="4"/>
        </w:numPr>
        <w:rPr>
          <w:lang w:val="de-CH"/>
        </w:rPr>
      </w:pPr>
      <w:r w:rsidRPr="00821B1E">
        <w:rPr>
          <w:lang w:val="de-CH"/>
        </w:rPr>
        <w:t>JJWT zur Erstellung &amp; Validierung von JWT Tokens</w:t>
      </w:r>
    </w:p>
    <w:p w14:paraId="2D6F5BA9" w14:textId="10BBB311" w:rsidR="00523080" w:rsidRPr="00821B1E" w:rsidRDefault="00523080" w:rsidP="0011490D">
      <w:pPr>
        <w:pStyle w:val="ListParagraph"/>
        <w:numPr>
          <w:ilvl w:val="1"/>
          <w:numId w:val="4"/>
        </w:numPr>
        <w:rPr>
          <w:lang w:val="de-CH"/>
        </w:rPr>
      </w:pPr>
      <w:r w:rsidRPr="00821B1E">
        <w:rPr>
          <w:lang w:val="de-CH"/>
        </w:rPr>
        <w:t xml:space="preserve">Integrierter </w:t>
      </w:r>
      <w:proofErr w:type="spellStart"/>
      <w:r w:rsidRPr="00821B1E">
        <w:rPr>
          <w:lang w:val="de-CH"/>
        </w:rPr>
        <w:t>Swagger</w:t>
      </w:r>
      <w:proofErr w:type="spellEnd"/>
      <w:r w:rsidRPr="00821B1E">
        <w:rPr>
          <w:lang w:val="de-CH"/>
        </w:rPr>
        <w:t xml:space="preserve"> Client zum Bedienen der API</w:t>
      </w:r>
    </w:p>
    <w:p w14:paraId="037918A8" w14:textId="57E02564" w:rsidR="00702608" w:rsidRPr="00821B1E" w:rsidRDefault="00702608" w:rsidP="0011490D">
      <w:pPr>
        <w:pStyle w:val="ListParagraph"/>
        <w:numPr>
          <w:ilvl w:val="0"/>
          <w:numId w:val="4"/>
        </w:numPr>
        <w:rPr>
          <w:lang w:val="de-CH"/>
        </w:rPr>
      </w:pPr>
      <w:r w:rsidRPr="00821B1E">
        <w:rPr>
          <w:lang w:val="de-CH"/>
        </w:rPr>
        <w:t>Business</w:t>
      </w:r>
    </w:p>
    <w:p w14:paraId="4D07581A" w14:textId="2EEE3D43" w:rsidR="00147982" w:rsidRPr="00821B1E" w:rsidRDefault="00147982" w:rsidP="0011490D">
      <w:pPr>
        <w:pStyle w:val="ListParagraph"/>
        <w:numPr>
          <w:ilvl w:val="1"/>
          <w:numId w:val="4"/>
        </w:numPr>
        <w:rPr>
          <w:lang w:val="de-CH"/>
        </w:rPr>
      </w:pPr>
      <w:commentRangeStart w:id="38"/>
      <w:r w:rsidRPr="00821B1E">
        <w:rPr>
          <w:lang w:val="de-CH"/>
        </w:rPr>
        <w:t xml:space="preserve">Spring Web für die </w:t>
      </w:r>
      <w:proofErr w:type="spellStart"/>
      <w:r w:rsidRPr="00821B1E">
        <w:rPr>
          <w:lang w:val="de-CH"/>
        </w:rPr>
        <w:t>Dependency</w:t>
      </w:r>
      <w:proofErr w:type="spellEnd"/>
      <w:r w:rsidRPr="00821B1E">
        <w:rPr>
          <w:lang w:val="de-CH"/>
        </w:rPr>
        <w:t xml:space="preserve"> </w:t>
      </w:r>
      <w:proofErr w:type="spellStart"/>
      <w:r w:rsidRPr="00821B1E">
        <w:rPr>
          <w:lang w:val="de-CH"/>
        </w:rPr>
        <w:t>Injection</w:t>
      </w:r>
      <w:commentRangeEnd w:id="38"/>
      <w:proofErr w:type="spellEnd"/>
      <w:r w:rsidR="00FC1143">
        <w:rPr>
          <w:rStyle w:val="CommentReference"/>
          <w:lang w:val="de-CH"/>
        </w:rPr>
        <w:commentReference w:id="38"/>
      </w:r>
    </w:p>
    <w:p w14:paraId="04B0F030" w14:textId="11EFB8EF" w:rsidR="00147982" w:rsidRPr="00821B1E" w:rsidRDefault="00147982" w:rsidP="0011490D">
      <w:pPr>
        <w:pStyle w:val="ListParagraph"/>
        <w:numPr>
          <w:ilvl w:val="1"/>
          <w:numId w:val="4"/>
        </w:numPr>
        <w:rPr>
          <w:lang w:val="de-CH"/>
        </w:rPr>
      </w:pPr>
      <w:r w:rsidRPr="00821B1E">
        <w:rPr>
          <w:lang w:val="de-CH"/>
        </w:rPr>
        <w:t>Sonst reguläre &amp; handgeschriebene Businessklassen</w:t>
      </w:r>
    </w:p>
    <w:p w14:paraId="059F72F8" w14:textId="39BBCF51" w:rsidR="00702608" w:rsidRPr="00821B1E" w:rsidRDefault="00702608" w:rsidP="0011490D">
      <w:pPr>
        <w:pStyle w:val="ListParagraph"/>
        <w:numPr>
          <w:ilvl w:val="0"/>
          <w:numId w:val="4"/>
        </w:numPr>
        <w:rPr>
          <w:lang w:val="de-CH"/>
        </w:rPr>
      </w:pPr>
      <w:proofErr w:type="spellStart"/>
      <w:r w:rsidRPr="00821B1E">
        <w:rPr>
          <w:lang w:val="de-CH"/>
        </w:rPr>
        <w:t>Persistence</w:t>
      </w:r>
      <w:proofErr w:type="spellEnd"/>
    </w:p>
    <w:p w14:paraId="750D1ECE" w14:textId="63EB2326" w:rsidR="00147982" w:rsidRPr="00821B1E" w:rsidRDefault="00523080" w:rsidP="0011490D">
      <w:pPr>
        <w:pStyle w:val="ListParagraph"/>
        <w:numPr>
          <w:ilvl w:val="1"/>
          <w:numId w:val="4"/>
        </w:numPr>
        <w:rPr>
          <w:lang w:val="de-CH"/>
        </w:rPr>
      </w:pPr>
      <w:r w:rsidRPr="00821B1E">
        <w:rPr>
          <w:lang w:val="de-CH"/>
        </w:rPr>
        <w:t xml:space="preserve">Generisches CRUD Repository auf Basis von </w:t>
      </w:r>
      <w:proofErr w:type="spellStart"/>
      <w:r w:rsidRPr="00821B1E">
        <w:rPr>
          <w:lang w:val="de-CH"/>
        </w:rPr>
        <w:t>jOOQ</w:t>
      </w:r>
      <w:proofErr w:type="spellEnd"/>
      <w:r w:rsidRPr="00821B1E">
        <w:rPr>
          <w:lang w:val="de-CH"/>
        </w:rPr>
        <w:t xml:space="preserve"> + Möglichkeit auf eigene, komplexere </w:t>
      </w:r>
      <w:proofErr w:type="spellStart"/>
      <w:r w:rsidRPr="00821B1E">
        <w:rPr>
          <w:lang w:val="de-CH"/>
        </w:rPr>
        <w:t>Queries</w:t>
      </w:r>
      <w:proofErr w:type="spellEnd"/>
      <w:r w:rsidRPr="00821B1E">
        <w:rPr>
          <w:lang w:val="de-CH"/>
        </w:rPr>
        <w:t xml:space="preserve"> ausweichen zu können</w:t>
      </w:r>
    </w:p>
    <w:p w14:paraId="4EB05E0F" w14:textId="1A77A2F3" w:rsidR="00523080" w:rsidRPr="00E63A33" w:rsidRDefault="00523080" w:rsidP="0011490D">
      <w:pPr>
        <w:pStyle w:val="ListParagraph"/>
        <w:numPr>
          <w:ilvl w:val="1"/>
          <w:numId w:val="4"/>
        </w:numPr>
        <w:rPr>
          <w:lang w:val="en-US"/>
        </w:rPr>
      </w:pPr>
      <w:r w:rsidRPr="00E63A33">
        <w:rPr>
          <w:lang w:val="en-US"/>
        </w:rPr>
        <w:t xml:space="preserve">Mapping der </w:t>
      </w:r>
      <w:proofErr w:type="spellStart"/>
      <w:r w:rsidRPr="00E63A33">
        <w:rPr>
          <w:lang w:val="en-US"/>
        </w:rPr>
        <w:t>jOOQ</w:t>
      </w:r>
      <w:proofErr w:type="spellEnd"/>
      <w:r w:rsidRPr="00E63A33">
        <w:rPr>
          <w:lang w:val="en-US"/>
        </w:rPr>
        <w:t xml:space="preserve"> Records zu DTO via </w:t>
      </w:r>
      <w:proofErr w:type="spellStart"/>
      <w:r w:rsidRPr="00E63A33">
        <w:rPr>
          <w:lang w:val="en-US"/>
        </w:rPr>
        <w:t>MapStruct</w:t>
      </w:r>
      <w:proofErr w:type="spellEnd"/>
    </w:p>
    <w:p w14:paraId="7AB2FF3E" w14:textId="1ED84286" w:rsidR="00523080" w:rsidRPr="00821B1E" w:rsidRDefault="00523080" w:rsidP="0011490D">
      <w:pPr>
        <w:pStyle w:val="ListParagraph"/>
        <w:numPr>
          <w:ilvl w:val="1"/>
          <w:numId w:val="4"/>
        </w:numPr>
        <w:rPr>
          <w:lang w:val="de-CH"/>
        </w:rPr>
      </w:pPr>
      <w:r w:rsidRPr="00821B1E">
        <w:rPr>
          <w:lang w:val="de-CH"/>
        </w:rPr>
        <w:t xml:space="preserve">Datenbankmigration via </w:t>
      </w:r>
      <w:proofErr w:type="spellStart"/>
      <w:r w:rsidRPr="00821B1E">
        <w:rPr>
          <w:lang w:val="de-CH"/>
        </w:rPr>
        <w:t>Flyway</w:t>
      </w:r>
      <w:proofErr w:type="spellEnd"/>
    </w:p>
    <w:p w14:paraId="2D6955B9" w14:textId="374B8F5D" w:rsidR="00523080" w:rsidRPr="00821B1E" w:rsidRDefault="00523080" w:rsidP="0011490D">
      <w:pPr>
        <w:pStyle w:val="ListParagraph"/>
        <w:numPr>
          <w:ilvl w:val="1"/>
          <w:numId w:val="4"/>
        </w:numPr>
        <w:rPr>
          <w:lang w:val="de-CH"/>
        </w:rPr>
      </w:pPr>
      <w:r w:rsidRPr="00821B1E">
        <w:rPr>
          <w:lang w:val="de-CH"/>
        </w:rPr>
        <w:lastRenderedPageBreak/>
        <w:t xml:space="preserve">PostgreSQL 11 als Datenbankserver (Gehostet durch </w:t>
      </w:r>
      <w:proofErr w:type="spellStart"/>
      <w:r w:rsidRPr="00821B1E">
        <w:rPr>
          <w:lang w:val="de-CH"/>
        </w:rPr>
        <w:t>Heroku</w:t>
      </w:r>
      <w:proofErr w:type="spellEnd"/>
      <w:r w:rsidRPr="00821B1E">
        <w:rPr>
          <w:lang w:val="de-CH"/>
        </w:rPr>
        <w:t>)</w:t>
      </w:r>
    </w:p>
    <w:p w14:paraId="2D2498A2" w14:textId="68C7C3D1" w:rsidR="00523080" w:rsidRPr="00821B1E" w:rsidRDefault="00523080">
      <w:pPr>
        <w:spacing w:after="200"/>
        <w:jc w:val="left"/>
      </w:pPr>
      <w:r w:rsidRPr="00821B1E">
        <w:br w:type="page"/>
      </w:r>
    </w:p>
    <w:p w14:paraId="7577160F" w14:textId="3BE0AD5C" w:rsidR="00702608" w:rsidRPr="00821B1E" w:rsidRDefault="00702608" w:rsidP="00702608">
      <w:proofErr w:type="spellStart"/>
      <w:r w:rsidRPr="00821B1E">
        <w:lastRenderedPageBreak/>
        <w:t>Tooling</w:t>
      </w:r>
      <w:proofErr w:type="spellEnd"/>
      <w:r w:rsidRPr="00821B1E">
        <w:t>:</w:t>
      </w:r>
    </w:p>
    <w:p w14:paraId="41E0ABD3" w14:textId="7E0FEB6F" w:rsidR="00702608" w:rsidRPr="00821B1E" w:rsidRDefault="00702608" w:rsidP="0011490D">
      <w:pPr>
        <w:pStyle w:val="ListParagraph"/>
        <w:numPr>
          <w:ilvl w:val="0"/>
          <w:numId w:val="5"/>
        </w:numPr>
        <w:rPr>
          <w:lang w:val="de-CH"/>
        </w:rPr>
      </w:pPr>
      <w:proofErr w:type="spellStart"/>
      <w:r w:rsidRPr="00821B1E">
        <w:rPr>
          <w:lang w:val="de-CH"/>
        </w:rPr>
        <w:t>Sourcecodeverwaltung</w:t>
      </w:r>
      <w:proofErr w:type="spellEnd"/>
      <w:r w:rsidR="00147982" w:rsidRPr="00821B1E">
        <w:rPr>
          <w:lang w:val="de-CH"/>
        </w:rPr>
        <w:t xml:space="preserve">: </w:t>
      </w:r>
      <w:proofErr w:type="spellStart"/>
      <w:r w:rsidR="00147982" w:rsidRPr="00821B1E">
        <w:rPr>
          <w:lang w:val="de-CH"/>
        </w:rPr>
        <w:t>Git</w:t>
      </w:r>
      <w:proofErr w:type="spellEnd"/>
      <w:r w:rsidR="00147982" w:rsidRPr="00821B1E">
        <w:rPr>
          <w:lang w:val="de-CH"/>
        </w:rPr>
        <w:t xml:space="preserve"> mit Repository auf GitHub: </w:t>
      </w:r>
      <w:hyperlink r:id="rId12" w:history="1">
        <w:r w:rsidR="00147982" w:rsidRPr="00821B1E">
          <w:rPr>
            <w:rStyle w:val="Hyperlink"/>
            <w:lang w:val="de-CH"/>
          </w:rPr>
          <w:t>http://github.com/swaechter/fhnw-wodss</w:t>
        </w:r>
      </w:hyperlink>
    </w:p>
    <w:p w14:paraId="7085BE38" w14:textId="6C296864" w:rsidR="00702608" w:rsidRPr="00821B1E" w:rsidRDefault="00702608" w:rsidP="0011490D">
      <w:pPr>
        <w:pStyle w:val="ListParagraph"/>
        <w:numPr>
          <w:ilvl w:val="0"/>
          <w:numId w:val="5"/>
        </w:numPr>
        <w:rPr>
          <w:lang w:val="de-CH"/>
        </w:rPr>
      </w:pPr>
      <w:proofErr w:type="spellStart"/>
      <w:r w:rsidRPr="00821B1E">
        <w:rPr>
          <w:lang w:val="de-CH"/>
        </w:rPr>
        <w:t>Buildsystem</w:t>
      </w:r>
      <w:proofErr w:type="spellEnd"/>
      <w:r w:rsidRPr="00821B1E">
        <w:rPr>
          <w:lang w:val="de-CH"/>
        </w:rPr>
        <w:t>:</w:t>
      </w:r>
      <w:r w:rsidR="00523080" w:rsidRPr="00821B1E">
        <w:rPr>
          <w:lang w:val="de-CH"/>
        </w:rPr>
        <w:t xml:space="preserve"> </w:t>
      </w:r>
      <w:proofErr w:type="spellStart"/>
      <w:r w:rsidR="00523080" w:rsidRPr="00821B1E">
        <w:rPr>
          <w:lang w:val="de-CH"/>
        </w:rPr>
        <w:t>Gradle</w:t>
      </w:r>
      <w:proofErr w:type="spellEnd"/>
      <w:r w:rsidR="00523080" w:rsidRPr="00821B1E">
        <w:rPr>
          <w:lang w:val="de-CH"/>
        </w:rPr>
        <w:t xml:space="preserve"> 5.3.1 mit Plugins für </w:t>
      </w:r>
      <w:proofErr w:type="spellStart"/>
      <w:r w:rsidR="00523080" w:rsidRPr="00821B1E">
        <w:rPr>
          <w:lang w:val="de-CH"/>
        </w:rPr>
        <w:t>Flyway</w:t>
      </w:r>
      <w:proofErr w:type="spellEnd"/>
      <w:r w:rsidR="00523080" w:rsidRPr="00821B1E">
        <w:rPr>
          <w:lang w:val="de-CH"/>
        </w:rPr>
        <w:t xml:space="preserve"> (Datenbankmigration), </w:t>
      </w:r>
      <w:proofErr w:type="spellStart"/>
      <w:r w:rsidR="00523080" w:rsidRPr="00821B1E">
        <w:rPr>
          <w:lang w:val="de-CH"/>
        </w:rPr>
        <w:t>Node</w:t>
      </w:r>
      <w:proofErr w:type="spellEnd"/>
      <w:r w:rsidR="00523080" w:rsidRPr="00821B1E">
        <w:rPr>
          <w:lang w:val="de-CH"/>
        </w:rPr>
        <w:t xml:space="preserve">/NPM (Bauen und integrieren des </w:t>
      </w:r>
      <w:proofErr w:type="spellStart"/>
      <w:r w:rsidR="00523080" w:rsidRPr="00821B1E">
        <w:rPr>
          <w:lang w:val="de-CH"/>
        </w:rPr>
        <w:t>Frontends</w:t>
      </w:r>
      <w:proofErr w:type="spellEnd"/>
      <w:r w:rsidR="00523080" w:rsidRPr="00821B1E">
        <w:rPr>
          <w:lang w:val="de-CH"/>
        </w:rPr>
        <w:t>)</w:t>
      </w:r>
    </w:p>
    <w:p w14:paraId="13671C0B" w14:textId="35446752" w:rsidR="00523080" w:rsidRPr="00821B1E" w:rsidRDefault="00523080" w:rsidP="00523080">
      <w:proofErr w:type="spellStart"/>
      <w:r w:rsidRPr="00821B1E">
        <w:t>Testing</w:t>
      </w:r>
      <w:proofErr w:type="spellEnd"/>
      <w:r w:rsidRPr="00821B1E">
        <w:t>:</w:t>
      </w:r>
    </w:p>
    <w:p w14:paraId="1C3C8C9C" w14:textId="66719DA5" w:rsidR="00523080" w:rsidRPr="00821B1E" w:rsidRDefault="00523080" w:rsidP="0011490D">
      <w:pPr>
        <w:pStyle w:val="ListParagraph"/>
        <w:numPr>
          <w:ilvl w:val="0"/>
          <w:numId w:val="7"/>
        </w:numPr>
        <w:rPr>
          <w:lang w:val="de-CH"/>
        </w:rPr>
      </w:pPr>
      <w:proofErr w:type="spellStart"/>
      <w:r w:rsidRPr="00821B1E">
        <w:rPr>
          <w:lang w:val="de-CH"/>
        </w:rPr>
        <w:t>JUnit</w:t>
      </w:r>
      <w:proofErr w:type="spellEnd"/>
      <w:r w:rsidRPr="00821B1E">
        <w:rPr>
          <w:lang w:val="de-CH"/>
        </w:rPr>
        <w:t xml:space="preserve"> 5 mit einer lokal in Docker gestarteten PostgreSQL Datenbank (Integration von </w:t>
      </w:r>
      <w:proofErr w:type="spellStart"/>
      <w:r w:rsidRPr="00821B1E">
        <w:rPr>
          <w:lang w:val="de-CH"/>
        </w:rPr>
        <w:t>TestContainer</w:t>
      </w:r>
      <w:proofErr w:type="spellEnd"/>
      <w:r w:rsidRPr="00821B1E">
        <w:rPr>
          <w:lang w:val="de-CH"/>
        </w:rPr>
        <w:t>, welche vor den Unit Tests einen Docker Container startet und eine JDBC Verbindung zur Verfügung stellt)</w:t>
      </w:r>
      <w:ins w:id="39" w:author="Thibault Gagnaux" w:date="2019-04-27T22:11:00Z">
        <w:r w:rsidR="00690245">
          <w:rPr>
            <w:lang w:val="de-CH"/>
          </w:rPr>
          <w:t xml:space="preserve"> für Integration Tests.</w:t>
        </w:r>
      </w:ins>
    </w:p>
    <w:p w14:paraId="283E76AD" w14:textId="5C5B5FA9" w:rsidR="00523080" w:rsidRPr="00821B1E" w:rsidRDefault="00523080" w:rsidP="0011490D">
      <w:pPr>
        <w:pStyle w:val="ListParagraph"/>
        <w:numPr>
          <w:ilvl w:val="0"/>
          <w:numId w:val="7"/>
        </w:numPr>
        <w:rPr>
          <w:lang w:val="de-CH"/>
        </w:rPr>
      </w:pPr>
      <w:proofErr w:type="spellStart"/>
      <w:r w:rsidRPr="00821B1E">
        <w:rPr>
          <w:lang w:val="de-CH"/>
        </w:rPr>
        <w:t>Gemockte</w:t>
      </w:r>
      <w:proofErr w:type="spellEnd"/>
      <w:r w:rsidRPr="00821B1E">
        <w:rPr>
          <w:lang w:val="de-CH"/>
        </w:rPr>
        <w:t xml:space="preserve"> Klassen zur Abdeckung der Services</w:t>
      </w:r>
    </w:p>
    <w:p w14:paraId="1CC03B27" w14:textId="77777777" w:rsidR="00DA4BCB" w:rsidRPr="00821B1E" w:rsidRDefault="00DA4BCB" w:rsidP="00DA4BCB"/>
    <w:p w14:paraId="705EAF7F" w14:textId="67E18CF7" w:rsidR="00702608" w:rsidRPr="00821B1E" w:rsidRDefault="00DA4BCB" w:rsidP="00C15B06">
      <w:proofErr w:type="spellStart"/>
      <w:r w:rsidRPr="00821B1E">
        <w:t>Deployment</w:t>
      </w:r>
      <w:proofErr w:type="spellEnd"/>
      <w:r w:rsidRPr="00821B1E">
        <w:t>:</w:t>
      </w:r>
    </w:p>
    <w:p w14:paraId="52E9C87B" w14:textId="6E898873" w:rsidR="00147982" w:rsidRPr="00821B1E" w:rsidRDefault="00147982" w:rsidP="0011490D">
      <w:pPr>
        <w:pStyle w:val="ListParagraph"/>
        <w:numPr>
          <w:ilvl w:val="0"/>
          <w:numId w:val="6"/>
        </w:numPr>
        <w:rPr>
          <w:lang w:val="de-CH"/>
        </w:rPr>
      </w:pPr>
      <w:r w:rsidRPr="00821B1E">
        <w:rPr>
          <w:lang w:val="de-CH"/>
        </w:rPr>
        <w:t xml:space="preserve">Java Version: Version 11, nicht </w:t>
      </w:r>
      <w:proofErr w:type="spellStart"/>
      <w:r w:rsidRPr="00821B1E">
        <w:rPr>
          <w:lang w:val="de-CH"/>
        </w:rPr>
        <w:t>Jigsaw</w:t>
      </w:r>
      <w:proofErr w:type="spellEnd"/>
      <w:r w:rsidRPr="00821B1E">
        <w:rPr>
          <w:lang w:val="de-CH"/>
        </w:rPr>
        <w:t xml:space="preserve"> modularisiert</w:t>
      </w:r>
    </w:p>
    <w:p w14:paraId="2D448C01" w14:textId="73AAE2F8" w:rsidR="00147982" w:rsidRPr="00821B1E" w:rsidRDefault="00523080" w:rsidP="0011490D">
      <w:pPr>
        <w:pStyle w:val="ListParagraph"/>
        <w:numPr>
          <w:ilvl w:val="0"/>
          <w:numId w:val="6"/>
        </w:numPr>
        <w:rPr>
          <w:lang w:val="de-CH"/>
        </w:rPr>
      </w:pPr>
      <w:r w:rsidRPr="00821B1E">
        <w:rPr>
          <w:lang w:val="de-CH"/>
        </w:rPr>
        <w:t>Art: Lokal oder via Docker</w:t>
      </w:r>
      <w:ins w:id="40" w:author="Thibault Gagnaux" w:date="2019-04-27T22:12:00Z">
        <w:r w:rsidR="00690245">
          <w:rPr>
            <w:lang w:val="de-CH"/>
          </w:rPr>
          <w:t xml:space="preserve"> C</w:t>
        </w:r>
      </w:ins>
      <w:del w:id="41" w:author="Thibault Gagnaux" w:date="2019-04-27T22:12:00Z">
        <w:r w:rsidRPr="00821B1E" w:rsidDel="00690245">
          <w:rPr>
            <w:lang w:val="de-CH"/>
          </w:rPr>
          <w:delText>c</w:delText>
        </w:r>
      </w:del>
      <w:r w:rsidRPr="00821B1E">
        <w:rPr>
          <w:lang w:val="de-CH"/>
        </w:rPr>
        <w:t xml:space="preserve">ontainer als Cloud-Applikation auf </w:t>
      </w:r>
      <w:proofErr w:type="spellStart"/>
      <w:r w:rsidRPr="00821B1E">
        <w:rPr>
          <w:lang w:val="de-CH"/>
        </w:rPr>
        <w:t>Heroku</w:t>
      </w:r>
      <w:proofErr w:type="spellEnd"/>
      <w:r w:rsidRPr="00821B1E">
        <w:rPr>
          <w:lang w:val="de-CH"/>
        </w:rPr>
        <w:t xml:space="preserve"> (Beispiel: </w:t>
      </w:r>
      <w:hyperlink r:id="rId13" w:history="1">
        <w:r w:rsidRPr="00821B1E">
          <w:rPr>
            <w:rStyle w:val="Hyperlink"/>
            <w:lang w:val="de-CH"/>
          </w:rPr>
          <w:t>http://fhnw-wodss.herokuapp.com</w:t>
        </w:r>
      </w:hyperlink>
      <w:r w:rsidRPr="00821B1E">
        <w:rPr>
          <w:lang w:val="de-CH"/>
        </w:rPr>
        <w:t>)</w:t>
      </w:r>
    </w:p>
    <w:p w14:paraId="77D3AA55" w14:textId="2C751529" w:rsidR="00925FE8" w:rsidRPr="00821B1E" w:rsidRDefault="00925FE8" w:rsidP="00C15B06">
      <w:pPr>
        <w:pStyle w:val="Heading1"/>
      </w:pPr>
      <w:bookmarkStart w:id="42" w:name="_Toc7214328"/>
      <w:r w:rsidRPr="00821B1E">
        <w:t>Lessons Learned</w:t>
      </w:r>
      <w:bookmarkEnd w:id="42"/>
    </w:p>
    <w:p w14:paraId="22B99ADE" w14:textId="62FCCB01" w:rsidR="00925FE8" w:rsidRPr="00821B1E" w:rsidRDefault="00C15B06" w:rsidP="002C460D">
      <w:pPr>
        <w:pStyle w:val="Heading2"/>
      </w:pPr>
      <w:bookmarkStart w:id="43" w:name="_Toc7214329"/>
      <w:r w:rsidRPr="00821B1E">
        <w:t>Gestaltung API &amp; Dokumentation</w:t>
      </w:r>
      <w:bookmarkEnd w:id="43"/>
    </w:p>
    <w:p w14:paraId="20CFDE1D" w14:textId="5AFD2D23" w:rsidR="00554CAF" w:rsidRPr="00821B1E" w:rsidRDefault="00523080" w:rsidP="008F3DD2">
      <w:r w:rsidRPr="00821B1E">
        <w:t>Wir als Gruppe haben früh versucht, mit den anderen Gruppen eine API zu spezifizieren und haben deshalb vorgeschlagen, dass jede Gruppe eine verantwortliche Person stellt und diese sich in den ersten Wochen treffen. Leider war das Echo sehr gering und ei</w:t>
      </w:r>
      <w:r w:rsidR="00554CAF" w:rsidRPr="00821B1E">
        <w:t xml:space="preserve">n paar wenige </w:t>
      </w:r>
      <w:r w:rsidRPr="00821B1E">
        <w:t>Personen ha</w:t>
      </w:r>
      <w:r w:rsidR="00554CAF" w:rsidRPr="00821B1E">
        <w:t xml:space="preserve">ben zusammen die API via </w:t>
      </w:r>
      <w:proofErr w:type="spellStart"/>
      <w:r w:rsidR="00554CAF" w:rsidRPr="00821B1E">
        <w:t>Swagger</w:t>
      </w:r>
      <w:proofErr w:type="spellEnd"/>
      <w:r w:rsidR="00554CAF" w:rsidRPr="00821B1E">
        <w:t xml:space="preserve"> </w:t>
      </w:r>
      <w:del w:id="44" w:author="Thibault Gagnaux" w:date="2019-04-28T09:17:00Z">
        <w:r w:rsidR="00554CAF" w:rsidRPr="00821B1E" w:rsidDel="003701D6">
          <w:delText>spezifiziert</w:delText>
        </w:r>
      </w:del>
      <w:ins w:id="45" w:author="Thibault Gagnaux" w:date="2019-04-28T09:17:00Z">
        <w:r w:rsidR="003701D6">
          <w:t>ausgearbeitet</w:t>
        </w:r>
      </w:ins>
      <w:r w:rsidR="00554CAF" w:rsidRPr="00821B1E">
        <w:t>.</w:t>
      </w:r>
    </w:p>
    <w:p w14:paraId="779983F6" w14:textId="57687372" w:rsidR="00523080" w:rsidRPr="00821B1E" w:rsidRDefault="00523080" w:rsidP="008F3DD2"/>
    <w:p w14:paraId="5D21B8A6" w14:textId="2ED7B1DA" w:rsidR="00523080" w:rsidRPr="00821B1E" w:rsidRDefault="00523080" w:rsidP="008F3DD2">
      <w:r w:rsidRPr="00821B1E">
        <w:t xml:space="preserve">Die Gruppe konnte ihre Entscheide aber in einem eigens für das Modul erstellten </w:t>
      </w:r>
      <w:proofErr w:type="spellStart"/>
      <w:r w:rsidRPr="00821B1E">
        <w:t>Slack</w:t>
      </w:r>
      <w:proofErr w:type="spellEnd"/>
      <w:r w:rsidRPr="00821B1E">
        <w:t xml:space="preserve"> Channel posten und so wertvolles Feedback erhalten</w:t>
      </w:r>
      <w:r w:rsidR="00554CAF" w:rsidRPr="00821B1E">
        <w:t xml:space="preserve">. Es hat sich rasch herausgestellt, dass sowohl die einzelnen Gruppen als sehr wahrscheinlich auch die Dozierenden selbst eine unterschiedliche Vorstellung vom Projekt besitzen. Wir konnten nach mehreren Diskussionsrunden und unter Zuhilfenahme von Herrn </w:t>
      </w:r>
      <w:proofErr w:type="spellStart"/>
      <w:r w:rsidR="00554CAF" w:rsidRPr="00821B1E">
        <w:t>Gruntz</w:t>
      </w:r>
      <w:proofErr w:type="spellEnd"/>
      <w:r w:rsidR="00554CAF" w:rsidRPr="00821B1E">
        <w:t xml:space="preserve"> für eine Diskussionsrunde eine Version spezifizieren und diese dann so einreichen (Quelle: </w:t>
      </w:r>
      <w:hyperlink r:id="rId14" w:history="1">
        <w:r w:rsidR="00554CAF" w:rsidRPr="00821B1E">
          <w:rPr>
            <w:rStyle w:val="Hyperlink"/>
          </w:rPr>
          <w:t>https://github.com/swaechter/fhnw-wodss-spec</w:t>
        </w:r>
      </w:hyperlink>
      <w:r w:rsidR="00554CAF" w:rsidRPr="00821B1E">
        <w:t>).</w:t>
      </w:r>
    </w:p>
    <w:p w14:paraId="23CEB9E9" w14:textId="4CBEDE95" w:rsidR="00554CAF" w:rsidRPr="00821B1E" w:rsidRDefault="00554CAF" w:rsidP="008F3DD2"/>
    <w:p w14:paraId="516DEA25" w14:textId="38869544" w:rsidR="00554CAF" w:rsidRPr="00821B1E" w:rsidRDefault="00554CAF" w:rsidP="008F3DD2">
      <w:r w:rsidRPr="00821B1E">
        <w:t xml:space="preserve">Nach der Eingabe haben wir rasch festgestellt, dass eine reine Dokumentation via </w:t>
      </w:r>
      <w:proofErr w:type="spellStart"/>
      <w:r w:rsidRPr="00821B1E">
        <w:t>Swagger</w:t>
      </w:r>
      <w:proofErr w:type="spellEnd"/>
      <w:r w:rsidRPr="00821B1E">
        <w:t xml:space="preserve"> ungenügend ist. Eine Kontextdokumentation, welche die Umgebung und alle Überlegungen dokumentiert</w:t>
      </w:r>
      <w:r w:rsidR="00592F19" w:rsidRPr="00821B1E">
        <w:t>,</w:t>
      </w:r>
      <w:r w:rsidRPr="00821B1E">
        <w:t xml:space="preserve"> wäre sehr wertvoll gewesen. Da allfällige Fragen aber recht direkt via </w:t>
      </w:r>
      <w:proofErr w:type="spellStart"/>
      <w:r w:rsidRPr="00821B1E">
        <w:t>Slack</w:t>
      </w:r>
      <w:proofErr w:type="spellEnd"/>
      <w:r w:rsidRPr="00821B1E">
        <w:t xml:space="preserve"> besprochen werden konnten, haben wir keine weitere Kontextdokumentation geschrieben (Für uns Studierende klappt dieser Ansatz wahrscheinlich, nicht aber für die Dozierenden, welche keinen Zugang zu unserem </w:t>
      </w:r>
      <w:proofErr w:type="spellStart"/>
      <w:r w:rsidRPr="00821B1E">
        <w:t>Slack</w:t>
      </w:r>
      <w:proofErr w:type="spellEnd"/>
      <w:r w:rsidRPr="00821B1E">
        <w:t xml:space="preserve"> Channel haben).</w:t>
      </w:r>
    </w:p>
    <w:p w14:paraId="16D99626" w14:textId="18376E2B" w:rsidR="00C0158A" w:rsidRPr="00821B1E" w:rsidRDefault="00C0158A" w:rsidP="008F3DD2"/>
    <w:p w14:paraId="218A1CAC" w14:textId="79C1B0B7" w:rsidR="00C0158A" w:rsidRPr="00821B1E" w:rsidRDefault="00C0158A" w:rsidP="008F3DD2">
      <w:r w:rsidRPr="00821B1E">
        <w:t>Nach dem Schreiben des Backend und Frontend sind wir der Meinung, dass unsere API zu doppeldeutig ist, sprich wir versuchen, mit wenigen Endpoints zu viele Use Cases abzudecken. Ein Aufbohren der /</w:t>
      </w:r>
      <w:proofErr w:type="spellStart"/>
      <w:r w:rsidRPr="00821B1E">
        <w:t>project</w:t>
      </w:r>
      <w:proofErr w:type="spellEnd"/>
      <w:r w:rsidRPr="00821B1E">
        <w:t xml:space="preserve"> API wäre eine sehr gute Idee gewesen (Beispiel: /</w:t>
      </w:r>
      <w:proofErr w:type="spellStart"/>
      <w:r w:rsidRPr="00821B1E">
        <w:t>api</w:t>
      </w:r>
      <w:proofErr w:type="spellEnd"/>
      <w:r w:rsidRPr="00821B1E">
        <w:t>/</w:t>
      </w:r>
      <w:proofErr w:type="spellStart"/>
      <w:r w:rsidRPr="00821B1E">
        <w:t>project</w:t>
      </w:r>
      <w:proofErr w:type="spellEnd"/>
      <w:r w:rsidRPr="00821B1E">
        <w:t>/{</w:t>
      </w:r>
      <w:proofErr w:type="spellStart"/>
      <w:r w:rsidRPr="00821B1E">
        <w:t>id</w:t>
      </w:r>
      <w:proofErr w:type="spellEnd"/>
      <w:r w:rsidRPr="00821B1E">
        <w:t>}</w:t>
      </w:r>
      <w:proofErr w:type="gramStart"/>
      <w:r w:rsidRPr="00821B1E">
        <w:t>/[</w:t>
      </w:r>
      <w:proofErr w:type="spellStart"/>
      <w:proofErr w:type="gramEnd"/>
      <w:r w:rsidRPr="00821B1E">
        <w:t>employees</w:t>
      </w:r>
      <w:proofErr w:type="spellEnd"/>
      <w:r w:rsidRPr="00821B1E">
        <w:t xml:space="preserve"> | </w:t>
      </w:r>
      <w:proofErr w:type="spellStart"/>
      <w:r w:rsidRPr="00821B1E">
        <w:t>allocations</w:t>
      </w:r>
      <w:proofErr w:type="spellEnd"/>
      <w:r w:rsidRPr="00821B1E">
        <w:t xml:space="preserve"> | </w:t>
      </w:r>
      <w:proofErr w:type="spellStart"/>
      <w:r w:rsidRPr="00821B1E">
        <w:t>contracts</w:t>
      </w:r>
      <w:proofErr w:type="spellEnd"/>
      <w:r w:rsidRPr="00821B1E">
        <w:t>])</w:t>
      </w:r>
    </w:p>
    <w:p w14:paraId="5AEB5037" w14:textId="77777777" w:rsidR="00554CAF" w:rsidRPr="00821B1E" w:rsidRDefault="00554CAF">
      <w:pPr>
        <w:spacing w:after="200"/>
        <w:jc w:val="left"/>
      </w:pPr>
      <w:r w:rsidRPr="00821B1E">
        <w:br w:type="page"/>
      </w:r>
    </w:p>
    <w:p w14:paraId="0F912A4D" w14:textId="47429FB5" w:rsidR="00C15B06" w:rsidRPr="00821B1E" w:rsidRDefault="00C15B06" w:rsidP="002C460D">
      <w:pPr>
        <w:pStyle w:val="Heading2"/>
      </w:pPr>
      <w:bookmarkStart w:id="46" w:name="_Toc7214330"/>
      <w:r w:rsidRPr="00821B1E">
        <w:lastRenderedPageBreak/>
        <w:t xml:space="preserve">Datenbankwrapper </w:t>
      </w:r>
      <w:proofErr w:type="spellStart"/>
      <w:r w:rsidRPr="00821B1E">
        <w:t>jOOQ</w:t>
      </w:r>
      <w:bookmarkEnd w:id="46"/>
      <w:proofErr w:type="spellEnd"/>
    </w:p>
    <w:p w14:paraId="61F5B420" w14:textId="2115B403" w:rsidR="00C15B06" w:rsidRPr="00821B1E" w:rsidRDefault="00C0158A" w:rsidP="008F3DD2">
      <w:r w:rsidRPr="00821B1E">
        <w:t xml:space="preserve">Dadurch das die API an mehreren Stellen Doppeldeutigkeiten aufwies und wir eine datenbanknahe Library wie </w:t>
      </w:r>
      <w:proofErr w:type="spellStart"/>
      <w:r w:rsidRPr="00821B1E">
        <w:t>jOOQ</w:t>
      </w:r>
      <w:proofErr w:type="spellEnd"/>
      <w:r w:rsidRPr="00821B1E">
        <w:t xml:space="preserve"> verwendeten, konnten wir recht einfach und elegant auf diese Schwierigkeiten eingehen. Eine Auswahl von Problemen:</w:t>
      </w:r>
    </w:p>
    <w:p w14:paraId="58A79907" w14:textId="79E41304" w:rsidR="00C0158A" w:rsidRPr="00821B1E" w:rsidRDefault="00273033" w:rsidP="0011490D">
      <w:pPr>
        <w:pStyle w:val="ListParagraph"/>
        <w:numPr>
          <w:ilvl w:val="0"/>
          <w:numId w:val="8"/>
        </w:numPr>
        <w:jc w:val="left"/>
        <w:rPr>
          <w:lang w:val="de-CH"/>
        </w:rPr>
      </w:pPr>
      <w:r w:rsidRPr="00821B1E">
        <w:rPr>
          <w:lang w:val="de-CH"/>
        </w:rPr>
        <w:t xml:space="preserve">Möchte man die aktuellen Projekte eines Developers erfahren, so muss man von der Project Tabelle über </w:t>
      </w:r>
      <w:proofErr w:type="spellStart"/>
      <w:r w:rsidRPr="00821B1E">
        <w:rPr>
          <w:lang w:val="de-CH"/>
        </w:rPr>
        <w:t>Allocations</w:t>
      </w:r>
      <w:proofErr w:type="spellEnd"/>
      <w:r w:rsidRPr="00821B1E">
        <w:rPr>
          <w:lang w:val="de-CH"/>
        </w:rPr>
        <w:t xml:space="preserve"> auf </w:t>
      </w:r>
      <w:proofErr w:type="spellStart"/>
      <w:r w:rsidRPr="00821B1E">
        <w:rPr>
          <w:lang w:val="de-CH"/>
        </w:rPr>
        <w:t>Contracts</w:t>
      </w:r>
      <w:proofErr w:type="spellEnd"/>
      <w:r w:rsidRPr="00821B1E">
        <w:rPr>
          <w:lang w:val="de-CH"/>
        </w:rPr>
        <w:t xml:space="preserve"> samt ID des Entwicklers zugreifen. Wir möchten nicht wissen, wie sich sowas mit JPA ohne (n + 1)(n + 1) Problem umsetzen liesse, doch </w:t>
      </w:r>
      <w:r w:rsidR="00093E4A" w:rsidRPr="00821B1E">
        <w:rPr>
          <w:lang w:val="de-CH"/>
        </w:rPr>
        <w:t>war dies in SQL</w:t>
      </w:r>
      <w:r w:rsidRPr="00821B1E">
        <w:rPr>
          <w:lang w:val="de-CH"/>
        </w:rPr>
        <w:t xml:space="preserve"> mit </w:t>
      </w:r>
      <w:proofErr w:type="spellStart"/>
      <w:r w:rsidR="00093E4A" w:rsidRPr="00821B1E">
        <w:rPr>
          <w:lang w:val="de-CH"/>
        </w:rPr>
        <w:t>jOOQ</w:t>
      </w:r>
      <w:proofErr w:type="spellEnd"/>
      <w:r w:rsidR="00093E4A" w:rsidRPr="00821B1E">
        <w:rPr>
          <w:lang w:val="de-CH"/>
        </w:rPr>
        <w:t xml:space="preserve"> einem doppelten</w:t>
      </w:r>
      <w:r w:rsidRPr="00821B1E">
        <w:rPr>
          <w:lang w:val="de-CH"/>
        </w:rPr>
        <w:t xml:space="preserve"> JOIN</w:t>
      </w:r>
      <w:r w:rsidR="00093E4A" w:rsidRPr="00821B1E">
        <w:rPr>
          <w:lang w:val="de-CH"/>
        </w:rPr>
        <w:t xml:space="preserve"> recht einfach machbar</w:t>
      </w:r>
      <w:r w:rsidRPr="00821B1E">
        <w:rPr>
          <w:lang w:val="de-CH"/>
        </w:rPr>
        <w:t xml:space="preserve">: </w:t>
      </w:r>
      <w:commentRangeStart w:id="47"/>
      <w:r w:rsidR="00864249">
        <w:rPr>
          <w:rStyle w:val="Hyperlink"/>
          <w:lang w:val="de-CH"/>
        </w:rPr>
        <w:fldChar w:fldCharType="begin"/>
      </w:r>
      <w:r w:rsidR="00864249">
        <w:rPr>
          <w:rStyle w:val="Hyperlink"/>
          <w:lang w:val="de-CH"/>
        </w:rPr>
        <w:instrText xml:space="preserve"> HYPERLINK "https://github.com/swaechter/fhnw-wodss/blob/master/src/main/java/ch/fhnw/wodss/webapplication/components/project/ProjectRepository.java" \l "L69" </w:instrText>
      </w:r>
      <w:r w:rsidR="00864249">
        <w:rPr>
          <w:rStyle w:val="Hyperlink"/>
          <w:lang w:val="de-CH"/>
        </w:rPr>
        <w:fldChar w:fldCharType="separate"/>
      </w:r>
      <w:r w:rsidRPr="00821B1E">
        <w:rPr>
          <w:rStyle w:val="Hyperlink"/>
          <w:lang w:val="de-CH"/>
        </w:rPr>
        <w:t>https://github.com/swaechter/fhnw-wodss/blob/master/src/main/java</w:t>
      </w:r>
      <w:r w:rsidRPr="00821B1E">
        <w:rPr>
          <w:rStyle w:val="Hyperlink"/>
          <w:lang w:val="de-CH"/>
        </w:rPr>
        <w:t>/</w:t>
      </w:r>
      <w:r w:rsidRPr="00821B1E">
        <w:rPr>
          <w:rStyle w:val="Hyperlink"/>
          <w:lang w:val="de-CH"/>
        </w:rPr>
        <w:t>ch/fhnw/wodss/webapplication/components/project/ProjectRepository.java#L69</w:t>
      </w:r>
      <w:r w:rsidR="00864249">
        <w:rPr>
          <w:rStyle w:val="Hyperlink"/>
          <w:lang w:val="de-CH"/>
        </w:rPr>
        <w:fldChar w:fldCharType="end"/>
      </w:r>
      <w:commentRangeEnd w:id="47"/>
      <w:r w:rsidR="00751C0D">
        <w:rPr>
          <w:rStyle w:val="CommentReference"/>
          <w:lang w:val="de-CH"/>
        </w:rPr>
        <w:commentReference w:id="47"/>
      </w:r>
    </w:p>
    <w:p w14:paraId="10A113E9" w14:textId="7887EE0A" w:rsidR="00273033" w:rsidRPr="00821B1E" w:rsidRDefault="00273033" w:rsidP="0011490D">
      <w:pPr>
        <w:pStyle w:val="ListParagraph"/>
        <w:numPr>
          <w:ilvl w:val="0"/>
          <w:numId w:val="8"/>
        </w:numPr>
        <w:jc w:val="left"/>
        <w:rPr>
          <w:lang w:val="de-CH"/>
        </w:rPr>
      </w:pPr>
      <w:r w:rsidRPr="00821B1E">
        <w:rPr>
          <w:lang w:val="de-CH"/>
        </w:rPr>
        <w:t xml:space="preserve">Ein Projekt, </w:t>
      </w:r>
      <w:proofErr w:type="spellStart"/>
      <w:r w:rsidRPr="00821B1E">
        <w:rPr>
          <w:lang w:val="de-CH"/>
        </w:rPr>
        <w:t>Contract</w:t>
      </w:r>
      <w:proofErr w:type="spellEnd"/>
      <w:r w:rsidRPr="00821B1E">
        <w:rPr>
          <w:lang w:val="de-CH"/>
        </w:rPr>
        <w:t xml:space="preserve"> oder </w:t>
      </w:r>
      <w:proofErr w:type="spellStart"/>
      <w:r w:rsidRPr="00821B1E">
        <w:rPr>
          <w:lang w:val="de-CH"/>
        </w:rPr>
        <w:t>Allocation</w:t>
      </w:r>
      <w:proofErr w:type="spellEnd"/>
      <w:r w:rsidRPr="00821B1E">
        <w:rPr>
          <w:lang w:val="de-CH"/>
        </w:rPr>
        <w:t xml:space="preserve"> erstreckt sich über eine Zeitspanne, nach welcher gefiltert werden kann. Beim Filtern entstehen </w:t>
      </w:r>
      <w:ins w:id="48" w:author="Thibault Gagnaux" w:date="2019-04-28T09:19:00Z">
        <w:r w:rsidR="003701D6">
          <w:rPr>
            <w:lang w:val="de-CH"/>
          </w:rPr>
          <w:t>fünf</w:t>
        </w:r>
      </w:ins>
      <w:del w:id="49" w:author="Thibault Gagnaux" w:date="2019-04-28T09:19:00Z">
        <w:r w:rsidRPr="00821B1E" w:rsidDel="003701D6">
          <w:rPr>
            <w:lang w:val="de-CH"/>
          </w:rPr>
          <w:delText>5</w:delText>
        </w:r>
      </w:del>
      <w:r w:rsidRPr="00821B1E">
        <w:rPr>
          <w:lang w:val="de-CH"/>
        </w:rPr>
        <w:t xml:space="preserve"> </w:t>
      </w:r>
      <w:ins w:id="50" w:author="Thibault Gagnaux" w:date="2019-04-28T09:19:00Z">
        <w:r w:rsidR="003701D6">
          <w:rPr>
            <w:lang w:val="de-CH"/>
          </w:rPr>
          <w:t>m</w:t>
        </w:r>
      </w:ins>
      <w:del w:id="51" w:author="Thibault Gagnaux" w:date="2019-04-28T09:19:00Z">
        <w:r w:rsidRPr="00821B1E" w:rsidDel="003701D6">
          <w:rPr>
            <w:lang w:val="de-CH"/>
          </w:rPr>
          <w:delText>M</w:delText>
        </w:r>
      </w:del>
      <w:r w:rsidRPr="00821B1E">
        <w:rPr>
          <w:lang w:val="de-CH"/>
        </w:rPr>
        <w:t>ögliche Szenarien:</w:t>
      </w:r>
    </w:p>
    <w:p w14:paraId="269A7FC2" w14:textId="6EDB69FF"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in der Periode</w:t>
      </w:r>
    </w:p>
    <w:p w14:paraId="727E3D1E" w14:textId="02020B75" w:rsidR="00273033" w:rsidRPr="00821B1E" w:rsidRDefault="00273033" w:rsidP="0011490D">
      <w:pPr>
        <w:pStyle w:val="ListParagraph"/>
        <w:numPr>
          <w:ilvl w:val="1"/>
          <w:numId w:val="8"/>
        </w:numPr>
        <w:jc w:val="left"/>
        <w:rPr>
          <w:lang w:val="de-CH"/>
        </w:rPr>
      </w:pPr>
      <w:r w:rsidRPr="00821B1E">
        <w:rPr>
          <w:lang w:val="de-CH"/>
        </w:rPr>
        <w:t>Der jeweilige Datensatz startet in der Periode und endet nach dem Endfilter</w:t>
      </w:r>
    </w:p>
    <w:p w14:paraId="237E3117" w14:textId="4102A247" w:rsidR="00273033" w:rsidRPr="00821B1E" w:rsidRDefault="00273033" w:rsidP="0011490D">
      <w:pPr>
        <w:pStyle w:val="ListParagraph"/>
        <w:numPr>
          <w:ilvl w:val="1"/>
          <w:numId w:val="8"/>
        </w:numPr>
        <w:jc w:val="left"/>
        <w:rPr>
          <w:lang w:val="de-CH"/>
        </w:rPr>
      </w:pPr>
      <w:r w:rsidRPr="00821B1E">
        <w:rPr>
          <w:lang w:val="de-CH"/>
        </w:rPr>
        <w:t>Der jeweilige Datensatz startet vor dem Startfilter und endet auch erst nach dem Endfilter</w:t>
      </w:r>
    </w:p>
    <w:p w14:paraId="1D1848A6" w14:textId="39C107FD" w:rsidR="00273033" w:rsidRPr="00821B1E" w:rsidRDefault="00273033" w:rsidP="0011490D">
      <w:pPr>
        <w:pStyle w:val="ListParagraph"/>
        <w:numPr>
          <w:ilvl w:val="1"/>
          <w:numId w:val="8"/>
        </w:numPr>
        <w:jc w:val="left"/>
        <w:rPr>
          <w:lang w:val="de-CH"/>
        </w:rPr>
      </w:pPr>
      <w:r w:rsidRPr="00821B1E">
        <w:rPr>
          <w:lang w:val="de-CH"/>
        </w:rPr>
        <w:t>Der jeweilige Datensatz startet nach dem Startfilter und endet auch vor dem Endfilter</w:t>
      </w:r>
    </w:p>
    <w:p w14:paraId="27FC0724" w14:textId="07DECA19" w:rsidR="00273033" w:rsidRPr="00821B1E" w:rsidRDefault="00273033" w:rsidP="0011490D">
      <w:pPr>
        <w:pStyle w:val="ListParagraph"/>
        <w:numPr>
          <w:ilvl w:val="1"/>
          <w:numId w:val="8"/>
        </w:numPr>
        <w:jc w:val="left"/>
        <w:rPr>
          <w:lang w:val="de-CH"/>
        </w:rPr>
      </w:pPr>
      <w:r w:rsidRPr="00821B1E">
        <w:rPr>
          <w:lang w:val="de-CH"/>
        </w:rPr>
        <w:t>Der Datensatz streift die Periode gar nicht</w:t>
      </w:r>
    </w:p>
    <w:p w14:paraId="08FBDD54" w14:textId="78B8765C" w:rsidR="00273033" w:rsidRPr="00821B1E" w:rsidRDefault="00273033" w:rsidP="0011490D">
      <w:pPr>
        <w:pStyle w:val="ListParagraph"/>
        <w:numPr>
          <w:ilvl w:val="0"/>
          <w:numId w:val="8"/>
        </w:numPr>
        <w:jc w:val="left"/>
        <w:rPr>
          <w:lang w:val="de-CH"/>
        </w:rPr>
      </w:pPr>
      <w:r w:rsidRPr="00821B1E">
        <w:rPr>
          <w:lang w:val="de-CH"/>
        </w:rPr>
        <w:t xml:space="preserve">Durch das </w:t>
      </w:r>
      <w:proofErr w:type="spellStart"/>
      <w:r w:rsidRPr="00821B1E">
        <w:rPr>
          <w:lang w:val="de-CH"/>
        </w:rPr>
        <w:t>Verkreuzen</w:t>
      </w:r>
      <w:proofErr w:type="spellEnd"/>
      <w:r w:rsidRPr="00821B1E">
        <w:rPr>
          <w:lang w:val="de-CH"/>
        </w:rPr>
        <w:t xml:space="preserve"> der Vergleichslogik </w:t>
      </w:r>
      <w:ins w:id="52" w:author="Thibault Gagnaux" w:date="2019-04-28T09:19:00Z">
        <w:r w:rsidR="003701D6">
          <w:rPr>
            <w:lang w:val="de-CH"/>
          </w:rPr>
          <w:t>und</w:t>
        </w:r>
      </w:ins>
      <w:del w:id="53" w:author="Thibault Gagnaux" w:date="2019-04-28T09:19:00Z">
        <w:r w:rsidRPr="00821B1E" w:rsidDel="003701D6">
          <w:rPr>
            <w:lang w:val="de-CH"/>
          </w:rPr>
          <w:delText>+</w:delText>
        </w:r>
      </w:del>
      <w:r w:rsidRPr="00821B1E">
        <w:rPr>
          <w:lang w:val="de-CH"/>
        </w:rPr>
        <w:t xml:space="preserve"> dem künstlichen Setzen der beiden Filterdaten bei Abwesenheit (1.1.1900 und 1.1.2100) k</w:t>
      </w:r>
      <w:ins w:id="54" w:author="Thibault Gagnaux" w:date="2019-04-28T09:19:00Z">
        <w:r w:rsidR="003701D6">
          <w:rPr>
            <w:lang w:val="de-CH"/>
          </w:rPr>
          <w:t>o</w:t>
        </w:r>
      </w:ins>
      <w:del w:id="55" w:author="Thibault Gagnaux" w:date="2019-04-28T09:19:00Z">
        <w:r w:rsidRPr="00821B1E" w:rsidDel="003701D6">
          <w:rPr>
            <w:lang w:val="de-CH"/>
          </w:rPr>
          <w:delText>ö</w:delText>
        </w:r>
      </w:del>
      <w:r w:rsidRPr="00821B1E">
        <w:rPr>
          <w:lang w:val="de-CH"/>
        </w:rPr>
        <w:t xml:space="preserve">nnte das </w:t>
      </w:r>
      <w:proofErr w:type="spellStart"/>
      <w:r w:rsidRPr="00821B1E">
        <w:rPr>
          <w:lang w:val="de-CH"/>
        </w:rPr>
        <w:t>Filtering</w:t>
      </w:r>
      <w:proofErr w:type="spellEnd"/>
      <w:r w:rsidRPr="00821B1E">
        <w:rPr>
          <w:lang w:val="de-CH"/>
        </w:rPr>
        <w:t xml:space="preserve"> auf die </w:t>
      </w:r>
      <w:r w:rsidR="00821B1E" w:rsidRPr="00821B1E">
        <w:rPr>
          <w:lang w:val="de-CH"/>
        </w:rPr>
        <w:t>Datenbank</w:t>
      </w:r>
      <w:r w:rsidRPr="00821B1E">
        <w:rPr>
          <w:lang w:val="de-CH"/>
        </w:rPr>
        <w:t xml:space="preserve"> ausgelagert werden: </w:t>
      </w:r>
      <w:hyperlink r:id="rId15" w:anchor="L77" w:history="1">
        <w:r w:rsidRPr="00821B1E">
          <w:rPr>
            <w:rStyle w:val="Hyperlink"/>
            <w:lang w:val="de-CH"/>
          </w:rPr>
          <w:t>https://github.com/swaechter/fhnw-wodss/blob/master/src/main/java/ch/fhnw/wodss/webapplication/components/project/ProjectRepository.java#L77</w:t>
        </w:r>
      </w:hyperlink>
    </w:p>
    <w:p w14:paraId="540DB4C5" w14:textId="1A7731F9" w:rsidR="00273033" w:rsidRPr="00821B1E" w:rsidRDefault="00273033" w:rsidP="00273033"/>
    <w:p w14:paraId="69C4DA39" w14:textId="44085D38" w:rsidR="00273033" w:rsidRPr="00821B1E" w:rsidRDefault="00273033" w:rsidP="00A512F3">
      <w:pPr>
        <w:jc w:val="left"/>
      </w:pPr>
      <w:r w:rsidRPr="00821B1E">
        <w:t xml:space="preserve">Wir haben ferner die gängigen CRUD Operationen </w:t>
      </w:r>
      <w:proofErr w:type="gramStart"/>
      <w:r w:rsidRPr="00821B1E">
        <w:t>in eine generische Repositor</w:t>
      </w:r>
      <w:ins w:id="56" w:author="Thibault Gagnaux" w:date="2019-04-28T09:20:00Z">
        <w:r w:rsidR="003701D6">
          <w:t>y-K</w:t>
        </w:r>
      </w:ins>
      <w:proofErr w:type="gramEnd"/>
      <w:del w:id="57" w:author="Thibault Gagnaux" w:date="2019-04-28T09:20:00Z">
        <w:r w:rsidRPr="00821B1E" w:rsidDel="003701D6">
          <w:delText>yk</w:delText>
        </w:r>
      </w:del>
      <w:r w:rsidRPr="00821B1E">
        <w:t>lasse ausgelagert. Diesem Repository können SQL Filterausdrücke übergeben werden, was die Klasse sehr elegant erscheinen lässt</w:t>
      </w:r>
      <w:ins w:id="58" w:author="Thibault Gagnaux" w:date="2019-04-28T09:20:00Z">
        <w:r w:rsidR="003701D6">
          <w:t>:</w:t>
        </w:r>
      </w:ins>
      <w:r w:rsidRPr="00821B1E">
        <w:t xml:space="preserve"> (</w:t>
      </w:r>
      <w:hyperlink r:id="rId16" w:history="1">
        <w:r w:rsidRPr="00821B1E">
          <w:rPr>
            <w:rStyle w:val="Hyperlink"/>
          </w:rPr>
          <w:t>https://github.com/swaechter/fhnw-wodss/blob/master/src/main/java/ch/fhnw/wodss/webapplication/utils/GenericCrudRepository.java</w:t>
        </w:r>
      </w:hyperlink>
      <w:r w:rsidRPr="00821B1E">
        <w:t>)</w:t>
      </w:r>
    </w:p>
    <w:p w14:paraId="69367868" w14:textId="69B61182" w:rsidR="00273033" w:rsidRPr="00821B1E" w:rsidRDefault="00273033" w:rsidP="00273033"/>
    <w:p w14:paraId="08CA9F5E" w14:textId="1ABCE61B" w:rsidR="00351BA2" w:rsidRPr="00821B1E" w:rsidRDefault="00273033" w:rsidP="00273033">
      <w:r w:rsidRPr="00821B1E">
        <w:t xml:space="preserve">Nachteilig an </w:t>
      </w:r>
      <w:proofErr w:type="spellStart"/>
      <w:r w:rsidRPr="00821B1E">
        <w:t>jOOQ</w:t>
      </w:r>
      <w:proofErr w:type="spellEnd"/>
      <w:r w:rsidRPr="00821B1E">
        <w:t xml:space="preserve"> hat sich die Integration in die </w:t>
      </w:r>
      <w:proofErr w:type="spellStart"/>
      <w:r w:rsidRPr="00821B1E">
        <w:t>Buildchain</w:t>
      </w:r>
      <w:proofErr w:type="spellEnd"/>
      <w:r w:rsidRPr="00821B1E">
        <w:t xml:space="preserve"> erwiesen, da zum </w:t>
      </w:r>
      <w:proofErr w:type="spellStart"/>
      <w:r w:rsidRPr="00821B1E">
        <w:t>Builden</w:t>
      </w:r>
      <w:proofErr w:type="spellEnd"/>
      <w:r w:rsidRPr="00821B1E">
        <w:t xml:space="preserve"> des Projektes immer ein PostgreSQL Server vorhanden sein muss. Da wir aber </w:t>
      </w:r>
      <w:proofErr w:type="spellStart"/>
      <w:r w:rsidRPr="00821B1E">
        <w:t>Heroku</w:t>
      </w:r>
      <w:proofErr w:type="spellEnd"/>
      <w:r w:rsidRPr="00821B1E">
        <w:t xml:space="preserve"> mit einer angebotenen PostgreSQL Datenbank verwenden,</w:t>
      </w:r>
      <w:ins w:id="59" w:author="Thibault Gagnaux" w:date="2019-04-28T09:21:00Z">
        <w:r w:rsidR="003701D6">
          <w:t xml:space="preserve"> konnten wir dieses Problem elegant umgehen</w:t>
        </w:r>
      </w:ins>
      <w:del w:id="60" w:author="Thibault Gagnaux" w:date="2019-04-28T09:21:00Z">
        <w:r w:rsidRPr="00821B1E" w:rsidDel="003701D6">
          <w:delText xml:space="preserve"> war dieses Problem nicht weiterhin schlimm</w:delText>
        </w:r>
      </w:del>
      <w:r w:rsidRPr="00821B1E">
        <w:t xml:space="preserve">. Um die Datenbank auf dem neusten Stand zu halten, wurde ferner </w:t>
      </w:r>
      <w:proofErr w:type="spellStart"/>
      <w:r w:rsidRPr="00821B1E">
        <w:t>Flyway</w:t>
      </w:r>
      <w:proofErr w:type="spellEnd"/>
      <w:r w:rsidRPr="00821B1E">
        <w:t xml:space="preserve"> verwendet, welches die aktuellen Datenbankschemen </w:t>
      </w:r>
      <w:r w:rsidR="00351BA2" w:rsidRPr="00821B1E">
        <w:t>ausführt und integriert.</w:t>
      </w:r>
    </w:p>
    <w:p w14:paraId="60A5B549" w14:textId="77777777" w:rsidR="00351BA2" w:rsidRPr="00821B1E" w:rsidRDefault="00351BA2">
      <w:pPr>
        <w:spacing w:after="200"/>
        <w:jc w:val="left"/>
      </w:pPr>
      <w:r w:rsidRPr="00821B1E">
        <w:br w:type="page"/>
      </w:r>
    </w:p>
    <w:p w14:paraId="2C551A93" w14:textId="323C3614" w:rsidR="00C15B06" w:rsidRPr="00821B1E" w:rsidRDefault="00C15B06" w:rsidP="002C460D">
      <w:pPr>
        <w:pStyle w:val="Heading2"/>
      </w:pPr>
      <w:bookmarkStart w:id="61" w:name="_Toc7214331"/>
      <w:r w:rsidRPr="00821B1E">
        <w:lastRenderedPageBreak/>
        <w:t xml:space="preserve">Frontend-Library </w:t>
      </w:r>
      <w:proofErr w:type="spellStart"/>
      <w:r w:rsidRPr="00821B1E">
        <w:t>Preact</w:t>
      </w:r>
      <w:bookmarkEnd w:id="61"/>
      <w:proofErr w:type="spellEnd"/>
    </w:p>
    <w:p w14:paraId="4AF36D5D" w14:textId="43347E28" w:rsidR="00C15B06" w:rsidRPr="00821B1E" w:rsidRDefault="002818F3" w:rsidP="008F3DD2">
      <w:r w:rsidRPr="00821B1E">
        <w:t xml:space="preserve">Die </w:t>
      </w:r>
      <w:proofErr w:type="spellStart"/>
      <w:r w:rsidRPr="00821B1E">
        <w:t>Preact</w:t>
      </w:r>
      <w:proofErr w:type="spellEnd"/>
      <w:r w:rsidRPr="00821B1E">
        <w:t xml:space="preserve"> Library haben wir verwendet, da sie sich mit nur 3 KB statt 45 KB als leichtgewichtiges </w:t>
      </w:r>
      <w:proofErr w:type="spellStart"/>
      <w:r w:rsidRPr="00821B1E">
        <w:t>React</w:t>
      </w:r>
      <w:proofErr w:type="spellEnd"/>
      <w:r w:rsidRPr="00821B1E">
        <w:t xml:space="preserve"> «Drop In </w:t>
      </w:r>
      <w:proofErr w:type="spellStart"/>
      <w:r w:rsidRPr="00821B1E">
        <w:t>Replacement</w:t>
      </w:r>
      <w:proofErr w:type="spellEnd"/>
      <w:r w:rsidRPr="00821B1E">
        <w:t xml:space="preserve">» angepriesen hat und wir daran </w:t>
      </w:r>
      <w:r w:rsidR="00821B1E" w:rsidRPr="00821B1E">
        <w:t>Gefallen</w:t>
      </w:r>
      <w:r w:rsidRPr="00821B1E">
        <w:t xml:space="preserve"> gefunden haben. Für allfällige Kompatibilitätsprobleme konnte dabei auf eine 2 KB grosse Library «</w:t>
      </w:r>
      <w:proofErr w:type="spellStart"/>
      <w:r w:rsidRPr="00821B1E">
        <w:t>preact-compat</w:t>
      </w:r>
      <w:proofErr w:type="spellEnd"/>
      <w:r w:rsidRPr="00821B1E">
        <w:t xml:space="preserve">» zurückgegriffen werden, welche weitere, aber schwergewichtigere </w:t>
      </w:r>
      <w:proofErr w:type="spellStart"/>
      <w:r w:rsidRPr="00821B1E">
        <w:t>Kompatibilitätslayers</w:t>
      </w:r>
      <w:proofErr w:type="spellEnd"/>
      <w:r w:rsidRPr="00821B1E">
        <w:t xml:space="preserve"> für </w:t>
      </w:r>
      <w:proofErr w:type="spellStart"/>
      <w:r w:rsidRPr="00821B1E">
        <w:t>React</w:t>
      </w:r>
      <w:proofErr w:type="spellEnd"/>
      <w:r w:rsidRPr="00821B1E">
        <w:t xml:space="preserve"> anbietet (Namentlich </w:t>
      </w:r>
      <w:ins w:id="62" w:author="Thibault Gagnaux" w:date="2019-04-28T09:21:00Z">
        <w:r w:rsidR="003701D6">
          <w:t>«</w:t>
        </w:r>
      </w:ins>
      <w:proofErr w:type="spellStart"/>
      <w:r w:rsidRPr="00821B1E">
        <w:t>react</w:t>
      </w:r>
      <w:proofErr w:type="spellEnd"/>
      <w:r w:rsidRPr="00821B1E">
        <w:t>-dom</w:t>
      </w:r>
      <w:ins w:id="63" w:author="Thibault Gagnaux" w:date="2019-04-28T09:22:00Z">
        <w:r w:rsidR="003701D6">
          <w:t>»,</w:t>
        </w:r>
      </w:ins>
      <w:del w:id="64" w:author="Thibault Gagnaux" w:date="2019-04-28T09:22:00Z">
        <w:r w:rsidRPr="00821B1E" w:rsidDel="003701D6">
          <w:delText>.</w:delText>
        </w:r>
      </w:del>
      <w:ins w:id="65" w:author="Thibault Gagnaux" w:date="2019-04-28T09:22:00Z">
        <w:r w:rsidR="003701D6">
          <w:t xml:space="preserve"> die</w:t>
        </w:r>
      </w:ins>
      <w:del w:id="66" w:author="Thibault Gagnaux" w:date="2019-04-28T09:22:00Z">
        <w:r w:rsidRPr="00821B1E" w:rsidDel="003701D6">
          <w:delText xml:space="preserve"> Welche</w:delText>
        </w:r>
      </w:del>
      <w:r w:rsidRPr="00821B1E">
        <w:t xml:space="preserve"> das virtuelle DOM aus </w:t>
      </w:r>
      <w:proofErr w:type="spellStart"/>
      <w:r w:rsidRPr="00821B1E">
        <w:t>React</w:t>
      </w:r>
      <w:proofErr w:type="spellEnd"/>
      <w:r w:rsidRPr="00821B1E">
        <w:t xml:space="preserve"> implementiert und worauf viele/alle </w:t>
      </w:r>
      <w:proofErr w:type="spellStart"/>
      <w:r w:rsidRPr="00821B1E">
        <w:t>React</w:t>
      </w:r>
      <w:proofErr w:type="spellEnd"/>
      <w:r w:rsidRPr="00821B1E">
        <w:t xml:space="preserve"> Libraries aufbauen).</w:t>
      </w:r>
    </w:p>
    <w:p w14:paraId="0CC19941" w14:textId="7A211958" w:rsidR="002818F3" w:rsidRPr="00821B1E" w:rsidRDefault="002818F3" w:rsidP="008F3DD2"/>
    <w:p w14:paraId="62D630CA" w14:textId="6D926A5C" w:rsidR="002818F3" w:rsidRPr="00821B1E" w:rsidRDefault="002818F3" w:rsidP="008F3DD2">
      <w:r w:rsidRPr="00821B1E">
        <w:t>Wir mussten aber</w:t>
      </w:r>
      <w:del w:id="67" w:author="Thibault Gagnaux" w:date="2019-04-28T09:22:00Z">
        <w:r w:rsidRPr="00821B1E" w:rsidDel="003701D6">
          <w:delText xml:space="preserve"> recht</w:delText>
        </w:r>
      </w:del>
      <w:r w:rsidRPr="00821B1E">
        <w:t xml:space="preserve"> schnell feststellen, dass durch das Fehlen von «</w:t>
      </w:r>
      <w:proofErr w:type="spellStart"/>
      <w:r w:rsidRPr="00821B1E">
        <w:t>react</w:t>
      </w:r>
      <w:proofErr w:type="spellEnd"/>
      <w:r w:rsidRPr="00821B1E">
        <w:t xml:space="preserve">-dom» faktisch keine </w:t>
      </w:r>
      <w:proofErr w:type="spellStart"/>
      <w:r w:rsidRPr="00821B1E">
        <w:t>React</w:t>
      </w:r>
      <w:proofErr w:type="spellEnd"/>
      <w:r w:rsidRPr="00821B1E">
        <w:t xml:space="preserve"> Library wie beispielsweise </w:t>
      </w:r>
      <w:proofErr w:type="spellStart"/>
      <w:r w:rsidRPr="00821B1E">
        <w:t>reactstrap</w:t>
      </w:r>
      <w:proofErr w:type="spellEnd"/>
      <w:r w:rsidRPr="00821B1E">
        <w:t xml:space="preserve"> (Bootstrap Library, wo </w:t>
      </w:r>
      <w:proofErr w:type="spellStart"/>
      <w:r w:rsidRPr="00821B1E">
        <w:t>jQuery</w:t>
      </w:r>
      <w:proofErr w:type="spellEnd"/>
      <w:r w:rsidRPr="00821B1E">
        <w:t xml:space="preserve"> durch </w:t>
      </w:r>
      <w:proofErr w:type="spellStart"/>
      <w:r w:rsidRPr="00821B1E">
        <w:t>React</w:t>
      </w:r>
      <w:proofErr w:type="spellEnd"/>
      <w:r w:rsidRPr="00821B1E">
        <w:t xml:space="preserve"> ersetzt worden ist + alle gängigen Bootstrap Komponenten als </w:t>
      </w:r>
      <w:proofErr w:type="spellStart"/>
      <w:r w:rsidRPr="00821B1E">
        <w:t>React</w:t>
      </w:r>
      <w:proofErr w:type="spellEnd"/>
      <w:r w:rsidRPr="00821B1E">
        <w:t xml:space="preserve"> Komponenten realisiert worden sind) verwendet werden konnten. Wir haben mit dem Gedanken gespielt, die Library «</w:t>
      </w:r>
      <w:proofErr w:type="spellStart"/>
      <w:r w:rsidRPr="00821B1E">
        <w:t>preact-compat</w:t>
      </w:r>
      <w:proofErr w:type="spellEnd"/>
      <w:r w:rsidRPr="00821B1E">
        <w:t>» zu integrieren, s</w:t>
      </w:r>
      <w:r w:rsidR="00821B1E" w:rsidRPr="00821B1E">
        <w:t>i</w:t>
      </w:r>
      <w:r w:rsidRPr="00821B1E">
        <w:t xml:space="preserve">nd aber an der momentan noch instabilen </w:t>
      </w:r>
      <w:proofErr w:type="spellStart"/>
      <w:r w:rsidRPr="00821B1E">
        <w:t>Preact</w:t>
      </w:r>
      <w:proofErr w:type="spellEnd"/>
      <w:r w:rsidRPr="00821B1E">
        <w:t xml:space="preserve"> CLI in Version 3 gescheitert (Wir konnten aufgrund mehrerer fehlenden Features die stabile Version 2 nicht verwenden und mussten auf die instabile Version 3 wechseln).</w:t>
      </w:r>
    </w:p>
    <w:p w14:paraId="0D868E99" w14:textId="7E193555" w:rsidR="002818F3" w:rsidRPr="00821B1E" w:rsidRDefault="002818F3" w:rsidP="008F3DD2"/>
    <w:p w14:paraId="281FEF19" w14:textId="5B2F3050" w:rsidR="002818F3" w:rsidRPr="00821B1E" w:rsidRDefault="002818F3" w:rsidP="008F3DD2">
      <w:r w:rsidRPr="00821B1E">
        <w:t xml:space="preserve">Für uns hiess das also, dass wir alle Bootstrap Elemente via </w:t>
      </w:r>
      <w:proofErr w:type="spellStart"/>
      <w:r w:rsidR="00336194" w:rsidRPr="00821B1E">
        <w:t>Vanilla</w:t>
      </w:r>
      <w:proofErr w:type="spellEnd"/>
      <w:r w:rsidR="00336194" w:rsidRPr="00821B1E">
        <w:t xml:space="preserve"> </w:t>
      </w:r>
      <w:r w:rsidRPr="00821B1E">
        <w:t>HTML ausschreiben und stylen mussten</w:t>
      </w:r>
      <w:r w:rsidR="00336194" w:rsidRPr="00821B1E">
        <w:t xml:space="preserve"> (Also keine </w:t>
      </w:r>
      <w:proofErr w:type="spellStart"/>
      <w:r w:rsidR="00336194" w:rsidRPr="00821B1E">
        <w:t>reactstrap</w:t>
      </w:r>
      <w:proofErr w:type="spellEnd"/>
      <w:r w:rsidR="00336194" w:rsidRPr="00821B1E">
        <w:t xml:space="preserve"> Komponenten verwenden konnten)</w:t>
      </w:r>
      <w:r w:rsidRPr="00821B1E">
        <w:t xml:space="preserve">, was sich als sehr mühsam und nicht intuitiv herausgestellt hat. So konnten wir beispielsweise nicht die aus </w:t>
      </w:r>
      <w:proofErr w:type="spellStart"/>
      <w:r w:rsidRPr="00821B1E">
        <w:t>webfr</w:t>
      </w:r>
      <w:proofErr w:type="spellEnd"/>
      <w:r w:rsidRPr="00821B1E">
        <w:t xml:space="preserve"> bekannten &amp; sehr eleganten modalen Dialoge aus </w:t>
      </w:r>
      <w:proofErr w:type="spellStart"/>
      <w:r w:rsidRPr="00821B1E">
        <w:t>reactstrap</w:t>
      </w:r>
      <w:proofErr w:type="spellEnd"/>
      <w:r w:rsidRPr="00821B1E">
        <w:t xml:space="preserve"> zurückgreifen und mussten diese in eigene Seiten auslagern. Dies hatte zur Folge, dass wir in den letzten beiden Wochen vor Abgabe in einen grossen Zeitstress geraten sind, obwohl wir stetig &amp; aktiv am Projekt gearbeitet ha</w:t>
      </w:r>
      <w:r w:rsidR="00336194" w:rsidRPr="00821B1E">
        <w:t xml:space="preserve">ben (In einem kommerziellen Projekt hätte man an dieser Stelle wohl </w:t>
      </w:r>
      <w:proofErr w:type="spellStart"/>
      <w:r w:rsidR="00336194" w:rsidRPr="00821B1E">
        <w:t>Preact</w:t>
      </w:r>
      <w:proofErr w:type="spellEnd"/>
      <w:r w:rsidR="00336194" w:rsidRPr="00821B1E">
        <w:t xml:space="preserve"> wieder mit </w:t>
      </w:r>
      <w:proofErr w:type="spellStart"/>
      <w:r w:rsidR="00336194" w:rsidRPr="00821B1E">
        <w:t>React</w:t>
      </w:r>
      <w:proofErr w:type="spellEnd"/>
      <w:r w:rsidR="00336194" w:rsidRPr="00821B1E">
        <w:t xml:space="preserve"> ersetzt)</w:t>
      </w:r>
      <w:r w:rsidRPr="00821B1E">
        <w:t>.</w:t>
      </w:r>
    </w:p>
    <w:p w14:paraId="3C5D49E6" w14:textId="61E8D86A" w:rsidR="00EF71F0" w:rsidRPr="00821B1E" w:rsidRDefault="00EF71F0" w:rsidP="008F3DD2"/>
    <w:p w14:paraId="3CC34EDF" w14:textId="6B331B72" w:rsidR="00EF71F0" w:rsidRPr="00821B1E" w:rsidRDefault="00EF71F0" w:rsidP="008F3DD2">
      <w:r w:rsidRPr="00821B1E">
        <w:t xml:space="preserve">Durch das Integrieren von Bootstrap samt deren Abhängigkeiten wie </w:t>
      </w:r>
      <w:proofErr w:type="spellStart"/>
      <w:r w:rsidRPr="00821B1E">
        <w:t>jQuery</w:t>
      </w:r>
      <w:proofErr w:type="spellEnd"/>
      <w:r w:rsidRPr="00821B1E">
        <w:t xml:space="preserve"> und Popper.js als auch </w:t>
      </w:r>
      <w:proofErr w:type="spellStart"/>
      <w:r w:rsidRPr="00821B1E">
        <w:t>Redux</w:t>
      </w:r>
      <w:proofErr w:type="spellEnd"/>
      <w:r w:rsidRPr="00821B1E">
        <w:t xml:space="preserve"> sind wir dann bei einer </w:t>
      </w:r>
      <w:proofErr w:type="spellStart"/>
      <w:r w:rsidRPr="00821B1E">
        <w:t>Bundlegrösse</w:t>
      </w:r>
      <w:proofErr w:type="spellEnd"/>
      <w:r w:rsidRPr="00821B1E">
        <w:t xml:space="preserve"> von über 600 KB gelandet (Ohne GZIP). Das von uns gesetzte Ziel, mit </w:t>
      </w:r>
      <w:proofErr w:type="spellStart"/>
      <w:r w:rsidRPr="00821B1E">
        <w:t>Preact</w:t>
      </w:r>
      <w:proofErr w:type="spellEnd"/>
      <w:r w:rsidRPr="00821B1E">
        <w:t xml:space="preserve"> eine leichtgewichtige Applikation (Von </w:t>
      </w:r>
      <w:proofErr w:type="spellStart"/>
      <w:r w:rsidRPr="00821B1E">
        <w:t>Redux</w:t>
      </w:r>
      <w:proofErr w:type="spellEnd"/>
      <w:r w:rsidRPr="00821B1E">
        <w:t xml:space="preserve"> jetzt einmal abgesehen), konnten wir so nicht erfüllen.</w:t>
      </w:r>
    </w:p>
    <w:p w14:paraId="22B0D14A" w14:textId="7459CB70" w:rsidR="00EF71F0" w:rsidRPr="00821B1E" w:rsidRDefault="00EF71F0" w:rsidP="008F3DD2"/>
    <w:p w14:paraId="115E4553" w14:textId="70FEF690" w:rsidR="00EF71F0" w:rsidRPr="00821B1E" w:rsidRDefault="00EF71F0" w:rsidP="008F3DD2">
      <w:r w:rsidRPr="00821B1E">
        <w:t xml:space="preserve">Man darf </w:t>
      </w:r>
      <w:proofErr w:type="spellStart"/>
      <w:r w:rsidRPr="00821B1E">
        <w:t>Preact</w:t>
      </w:r>
      <w:proofErr w:type="spellEnd"/>
      <w:r w:rsidRPr="00821B1E">
        <w:t xml:space="preserve"> aber nicht in die böse Ecke stellen und der Library ihre Fähigkeiten absprechen. Ist man sich den Eigenheiten von </w:t>
      </w:r>
      <w:proofErr w:type="spellStart"/>
      <w:r w:rsidRPr="00821B1E">
        <w:t>Preact</w:t>
      </w:r>
      <w:proofErr w:type="spellEnd"/>
      <w:r w:rsidRPr="00821B1E">
        <w:t xml:space="preserve"> bewusst und setzt konsequent auf leichtgewichtige Libraries (z.B. </w:t>
      </w:r>
      <w:proofErr w:type="spellStart"/>
      <w:r w:rsidRPr="00821B1E">
        <w:t>redux</w:t>
      </w:r>
      <w:proofErr w:type="spellEnd"/>
      <w:r w:rsidRPr="00821B1E">
        <w:t xml:space="preserve">-zero mit 2 KB anstelle von </w:t>
      </w:r>
      <w:proofErr w:type="spellStart"/>
      <w:r w:rsidRPr="00821B1E">
        <w:t>Redux</w:t>
      </w:r>
      <w:proofErr w:type="spellEnd"/>
      <w:r w:rsidRPr="00821B1E">
        <w:t>) und schreibt sein CSS selber (Kein Bootstrap o.ä</w:t>
      </w:r>
      <w:r w:rsidR="00F442F8">
        <w:t>.</w:t>
      </w:r>
      <w:r w:rsidRPr="00821B1E">
        <w:t>) so ist es problemlos möglich, eine Basisapplikation von 5 KB zu schreiben (Mit GZIP).</w:t>
      </w:r>
    </w:p>
    <w:p w14:paraId="6A23BE9D" w14:textId="78547F73" w:rsidR="00EF71F0" w:rsidRPr="00821B1E" w:rsidRDefault="00EF71F0" w:rsidP="008F3DD2"/>
    <w:p w14:paraId="5CAA46A0" w14:textId="607AD2BD" w:rsidR="00EF71F0" w:rsidRPr="00821B1E" w:rsidRDefault="00EF71F0" w:rsidP="008F3DD2">
      <w:r w:rsidRPr="00821B1E">
        <w:t xml:space="preserve">Nur konnte die Library diese Vorteile in unserem Fall nicht ausspielen, da das </w:t>
      </w:r>
      <w:proofErr w:type="spellStart"/>
      <w:r w:rsidRPr="00821B1E">
        <w:t>Tooling</w:t>
      </w:r>
      <w:proofErr w:type="spellEnd"/>
      <w:r w:rsidRPr="00821B1E">
        <w:t xml:space="preserve"> der </w:t>
      </w:r>
      <w:proofErr w:type="spellStart"/>
      <w:r w:rsidRPr="00821B1E">
        <w:t>Preact</w:t>
      </w:r>
      <w:proofErr w:type="spellEnd"/>
      <w:r w:rsidRPr="00821B1E">
        <w:t xml:space="preserve"> CLI noch nicht gut genug war.</w:t>
      </w:r>
    </w:p>
    <w:p w14:paraId="524F3A49" w14:textId="5D9E2CA9" w:rsidR="00C15B06" w:rsidRPr="00821B1E" w:rsidRDefault="00C15B06" w:rsidP="002C460D">
      <w:pPr>
        <w:pStyle w:val="Heading2"/>
      </w:pPr>
      <w:bookmarkStart w:id="68" w:name="_Toc7214332"/>
      <w:r w:rsidRPr="00821B1E">
        <w:t>Teamarbeit</w:t>
      </w:r>
      <w:bookmarkEnd w:id="68"/>
    </w:p>
    <w:p w14:paraId="3C9FEDE3" w14:textId="4A9F9077" w:rsidR="006823ED" w:rsidRPr="00821B1E" w:rsidRDefault="00B34102" w:rsidP="008F3DD2">
      <w:r w:rsidRPr="00821B1E">
        <w:t xml:space="preserve">Wir als Gruppe haben zwar stetig am Projekt gearbeitet, waren aber durch das Fehlen eines 4. Teammitglied </w:t>
      </w:r>
      <w:del w:id="69" w:author="Lüthi Philipp (s)" w:date="2019-04-28T10:54:00Z">
        <w:r w:rsidRPr="00821B1E" w:rsidDel="00273EB4">
          <w:delText xml:space="preserve">stetig </w:delText>
        </w:r>
      </w:del>
      <w:r w:rsidRPr="00821B1E">
        <w:t>im Zeitdruck.</w:t>
      </w:r>
      <w:r w:rsidR="00134569" w:rsidRPr="00821B1E">
        <w:t xml:space="preserve"> Wir haben rasch erkannt, dass ein funktionierendes Backend ab Woche 3 diverse Vorteile bietet und eine Implementierung des Frontend ansonsten nur sehr mühsam möglich wäre. Wir waren aber von der in den Anforderungen nicht ersichtlichen Komplexität beeindruckt, doch konnten diese durch </w:t>
      </w:r>
      <w:proofErr w:type="spellStart"/>
      <w:r w:rsidR="00134569" w:rsidRPr="00821B1E">
        <w:t>jOOQ</w:t>
      </w:r>
      <w:proofErr w:type="spellEnd"/>
      <w:r w:rsidR="00134569" w:rsidRPr="00821B1E">
        <w:t xml:space="preserve"> recht gut </w:t>
      </w:r>
      <w:r w:rsidR="006823ED" w:rsidRPr="00821B1E">
        <w:t xml:space="preserve">abfedern (Wenn ich ein SQL Query dafür schreiben kann, so funktioniert es auch in </w:t>
      </w:r>
      <w:proofErr w:type="spellStart"/>
      <w:r w:rsidR="006823ED" w:rsidRPr="00821B1E">
        <w:t>jOOQ</w:t>
      </w:r>
      <w:proofErr w:type="spellEnd"/>
      <w:r w:rsidR="006823ED" w:rsidRPr="00821B1E">
        <w:t>)</w:t>
      </w:r>
      <w:r w:rsidR="00134569" w:rsidRPr="00821B1E">
        <w:t>.</w:t>
      </w:r>
      <w:r w:rsidR="006823ED" w:rsidRPr="00821B1E">
        <w:t xml:space="preserve"> </w:t>
      </w:r>
      <w:commentRangeStart w:id="70"/>
      <w:r w:rsidR="006823ED" w:rsidRPr="00821B1E">
        <w:t>Im Backend sind diverse interessante, aber auch sehr zeitintensive Diskussionen entstanden</w:t>
      </w:r>
      <w:del w:id="71" w:author="Thibault Gagnaux" w:date="2019-04-28T09:24:00Z">
        <w:r w:rsidR="006823ED" w:rsidRPr="00821B1E" w:rsidDel="003701D6">
          <w:delText>, welche ihre Zeit in Anspruch genommen haben</w:delText>
        </w:r>
      </w:del>
      <w:r w:rsidR="006823ED" w:rsidRPr="00821B1E">
        <w:t>. Generell kam es immer zu einem Konflikt zwischen «Wir sind im Workshop und ich würde gerne mal noch X ausprobieren» versus «Wir sind generell schon recht unter Zeitdruck, lass lieber vorwärtsmachen».</w:t>
      </w:r>
    </w:p>
    <w:p w14:paraId="1B035768" w14:textId="77777777" w:rsidR="006823ED" w:rsidRPr="00821B1E" w:rsidRDefault="006823ED">
      <w:pPr>
        <w:spacing w:after="200"/>
        <w:jc w:val="left"/>
      </w:pPr>
      <w:r w:rsidRPr="00821B1E">
        <w:br w:type="page"/>
      </w:r>
    </w:p>
    <w:p w14:paraId="62FA3C24" w14:textId="78211C30" w:rsidR="00134569" w:rsidRPr="00821B1E" w:rsidRDefault="00134569" w:rsidP="008F3DD2">
      <w:r w:rsidRPr="00821B1E">
        <w:lastRenderedPageBreak/>
        <w:t xml:space="preserve">Als wir dann nach Abschluss des </w:t>
      </w:r>
      <w:proofErr w:type="spellStart"/>
      <w:r w:rsidRPr="00821B1E">
        <w:t>Backends</w:t>
      </w:r>
      <w:proofErr w:type="spellEnd"/>
      <w:r w:rsidRPr="00821B1E">
        <w:t xml:space="preserve"> alle Kräfte auf das Frontend verlagert haben und feststellen mussten, dass wir </w:t>
      </w:r>
      <w:proofErr w:type="spellStart"/>
      <w:r w:rsidRPr="00821B1E">
        <w:t>reactstrap</w:t>
      </w:r>
      <w:proofErr w:type="spellEnd"/>
      <w:r w:rsidRPr="00821B1E">
        <w:t xml:space="preserve"> nicht verwenden konnten, sind wir in eine grössere Zeitknappheit geraten und mussten diverse Überstunden und Nachtstunden schieben. Wir konnten somit dem Frontend nicht auch nochmals die Liebe &amp; Energie geben, welche auch schon unser Backend erhalten hat</w:t>
      </w:r>
      <w:r w:rsidR="006823ED" w:rsidRPr="00821B1E">
        <w:t>, was sehr schade ist. Von dem her sind wir der Meinung, dass die erste Phase des Workshops verlängert werden sollte.</w:t>
      </w:r>
      <w:commentRangeEnd w:id="70"/>
      <w:r w:rsidR="003701D6">
        <w:rPr>
          <w:rStyle w:val="CommentReference"/>
        </w:rPr>
        <w:commentReference w:id="70"/>
      </w:r>
    </w:p>
    <w:p w14:paraId="52DAD867" w14:textId="6AFE11AD" w:rsidR="00C15B06" w:rsidRPr="00821B1E" w:rsidRDefault="00C15B06" w:rsidP="002C460D">
      <w:pPr>
        <w:pStyle w:val="Heading1"/>
        <w:rPr>
          <w:rStyle w:val="Strikethrough"/>
        </w:rPr>
      </w:pPr>
      <w:bookmarkStart w:id="72" w:name="_Toc7214333"/>
      <w:r w:rsidRPr="00821B1E">
        <w:t>Fazit</w:t>
      </w:r>
      <w:bookmarkEnd w:id="72"/>
    </w:p>
    <w:p w14:paraId="2FF904FF" w14:textId="6675F673" w:rsidR="00C15B06" w:rsidRPr="00821B1E" w:rsidRDefault="00134569" w:rsidP="008F3DD2">
      <w:r w:rsidRPr="00821B1E">
        <w:t>Wie eingangs erwähnt war der Ablauf des Workshops für uns eher ungewohnt: Sich zuerst auf eine Technologie festlegen und erst dann die Anforderungen genauer ausarbeiten? Tönt riskant und ist es auch, doch hat es bei uns gerade nochmals funktioniert. In Zukunft würden wir aber hinterfragen, ob wir trendige &amp; interessante Libraries doch wirklich verwenden wollen oder ob der versprochene Mehrwert nicht doch trügerisch ist</w:t>
      </w:r>
      <w:bookmarkStart w:id="73" w:name="_GoBack"/>
      <w:bookmarkEnd w:id="73"/>
      <w:del w:id="74" w:author="Lüthi Philipp (s)" w:date="2019-04-28T10:54:00Z">
        <w:r w:rsidR="006823ED" w:rsidRPr="00821B1E" w:rsidDel="00273EB4">
          <w:delText xml:space="preserve"> (Eigentlich genau das Gegenteil, was Herr König erreichen wollte)</w:delText>
        </w:r>
      </w:del>
      <w:r w:rsidRPr="00821B1E">
        <w:t xml:space="preserve">. Genau so hätten wir in den letzten beiden Wochen in der Realisierung des </w:t>
      </w:r>
      <w:proofErr w:type="spellStart"/>
      <w:r w:rsidRPr="00821B1E">
        <w:t>Frontends</w:t>
      </w:r>
      <w:proofErr w:type="spellEnd"/>
      <w:r w:rsidRPr="00821B1E">
        <w:t xml:space="preserve"> die Energie verlieren und Schiffbruch erleiden können.</w:t>
      </w:r>
    </w:p>
    <w:p w14:paraId="0E141E8D" w14:textId="2BFE60FA" w:rsidR="00C15B06" w:rsidRPr="00821B1E" w:rsidRDefault="00C15B06" w:rsidP="002C460D">
      <w:pPr>
        <w:pStyle w:val="Heading1"/>
      </w:pPr>
      <w:bookmarkStart w:id="75" w:name="_Toc7214334"/>
      <w:r w:rsidRPr="00821B1E">
        <w:t>Fragen an die Dozierenden</w:t>
      </w:r>
      <w:bookmarkEnd w:id="75"/>
    </w:p>
    <w:p w14:paraId="58DB250B" w14:textId="48471057" w:rsidR="00C15B06" w:rsidRPr="00821B1E" w:rsidRDefault="00134569" w:rsidP="008F3DD2">
      <w:r w:rsidRPr="00821B1E">
        <w:t xml:space="preserve">Da </w:t>
      </w:r>
      <w:r w:rsidR="00B86949" w:rsidRPr="00821B1E">
        <w:t>die Dozierenden während des Unterrichts nicht anwesend waren</w:t>
      </w:r>
      <w:r w:rsidR="006823ED" w:rsidRPr="00821B1E">
        <w:t xml:space="preserve"> und wir diverse interessante Diskussionen hat</w:t>
      </w:r>
      <w:ins w:id="76" w:author="Thibault Gagnaux" w:date="2019-04-28T09:26:00Z">
        <w:r w:rsidR="004A774E">
          <w:t>t</w:t>
        </w:r>
      </w:ins>
      <w:r w:rsidR="006823ED" w:rsidRPr="00821B1E">
        <w:t>en,</w:t>
      </w:r>
      <w:r w:rsidR="00B86949" w:rsidRPr="00821B1E">
        <w:t xml:space="preserve"> sind bei uns mehrere Fragen aufgetaucht, für welche wir durch die Dozierenden gerne noch Feedback einholen würden:</w:t>
      </w:r>
    </w:p>
    <w:p w14:paraId="0DDFAB08" w14:textId="58B10754" w:rsidR="00B86949" w:rsidRPr="00821B1E" w:rsidRDefault="00B86949" w:rsidP="008F3DD2"/>
    <w:p w14:paraId="1A730EEA" w14:textId="20D0A424" w:rsidR="00B86949" w:rsidRDefault="00B86949" w:rsidP="0011490D">
      <w:pPr>
        <w:pStyle w:val="ListParagraph"/>
        <w:numPr>
          <w:ilvl w:val="0"/>
          <w:numId w:val="9"/>
        </w:numPr>
        <w:rPr>
          <w:ins w:id="77" w:author="Thibault Gagnaux" w:date="2019-04-28T09:26:00Z"/>
          <w:lang w:val="de-CH"/>
        </w:rPr>
      </w:pPr>
      <w:r w:rsidRPr="00821B1E">
        <w:rPr>
          <w:lang w:val="de-CH"/>
        </w:rPr>
        <w:t>Validierung v</w:t>
      </w:r>
      <w:r w:rsidR="006823ED" w:rsidRPr="00821B1E">
        <w:rPr>
          <w:lang w:val="de-CH"/>
        </w:rPr>
        <w:t>ersus</w:t>
      </w:r>
      <w:r w:rsidRPr="00821B1E">
        <w:rPr>
          <w:lang w:val="de-CH"/>
        </w:rPr>
        <w:t>. Businesslogik:</w:t>
      </w:r>
      <w:r w:rsidR="006823ED" w:rsidRPr="00821B1E">
        <w:rPr>
          <w:lang w:val="de-CH"/>
        </w:rPr>
        <w:t xml:space="preserve"> Was gilt noch als Validierung und was schon als Businesslogik?</w:t>
      </w:r>
      <w:ins w:id="78" w:author="Thibault Gagnaux" w:date="2019-04-28T09:27:00Z">
        <w:r w:rsidR="004A774E">
          <w:rPr>
            <w:lang w:val="de-CH"/>
          </w:rPr>
          <w:t xml:space="preserve"> Kann ich auf Service Ebene davon ausgehen, dass die Argumente (z.B. </w:t>
        </w:r>
        <w:proofErr w:type="spellStart"/>
        <w:r w:rsidR="004A774E">
          <w:rPr>
            <w:lang w:val="de-CH"/>
          </w:rPr>
          <w:t>ProjectDto</w:t>
        </w:r>
        <w:proofErr w:type="spellEnd"/>
        <w:r w:rsidR="004A774E">
          <w:rPr>
            <w:lang w:val="de-CH"/>
          </w:rPr>
          <w:t xml:space="preserve">, </w:t>
        </w:r>
        <w:proofErr w:type="spellStart"/>
        <w:r w:rsidR="004A774E">
          <w:rPr>
            <w:lang w:val="de-CH"/>
          </w:rPr>
          <w:t>EmployeeDto</w:t>
        </w:r>
      </w:ins>
      <w:proofErr w:type="spellEnd"/>
      <w:ins w:id="79" w:author="Thibault Gagnaux" w:date="2019-04-28T09:28:00Z">
        <w:r w:rsidR="004A774E">
          <w:rPr>
            <w:lang w:val="de-CH"/>
          </w:rPr>
          <w:t>) valid sind oder müssen hier immer noch</w:t>
        </w:r>
      </w:ins>
      <w:ins w:id="80" w:author="Thibault Gagnaux" w:date="2019-04-28T09:29:00Z">
        <w:r w:rsidR="004A774E">
          <w:rPr>
            <w:lang w:val="de-CH"/>
          </w:rPr>
          <w:t xml:space="preserve"> Validierungschecks (Null Check, Range Check etc.) gemacht werden?</w:t>
        </w:r>
      </w:ins>
      <w:r w:rsidR="006823ED" w:rsidRPr="00821B1E">
        <w:rPr>
          <w:lang w:val="de-CH"/>
        </w:rPr>
        <w:t xml:space="preserve"> Wie entschärft man dieses generellen Cross-Cutting </w:t>
      </w:r>
      <w:proofErr w:type="spellStart"/>
      <w:r w:rsidR="006823ED" w:rsidRPr="00821B1E">
        <w:rPr>
          <w:lang w:val="de-CH"/>
        </w:rPr>
        <w:t>Concern</w:t>
      </w:r>
      <w:proofErr w:type="spellEnd"/>
      <w:r w:rsidR="006823ED" w:rsidRPr="00821B1E">
        <w:rPr>
          <w:lang w:val="de-CH"/>
        </w:rPr>
        <w:t>?</w:t>
      </w:r>
    </w:p>
    <w:p w14:paraId="2F5DCEDF" w14:textId="677F6D64" w:rsidR="004A774E" w:rsidRPr="00821B1E" w:rsidRDefault="004A774E" w:rsidP="0011490D">
      <w:pPr>
        <w:pStyle w:val="ListParagraph"/>
        <w:numPr>
          <w:ilvl w:val="0"/>
          <w:numId w:val="9"/>
        </w:numPr>
        <w:rPr>
          <w:lang w:val="de-CH"/>
        </w:rPr>
      </w:pPr>
      <w:ins w:id="81" w:author="Thibault Gagnaux" w:date="2019-04-28T09:29:00Z">
        <w:r>
          <w:rPr>
            <w:lang w:val="de-CH"/>
          </w:rPr>
          <w:t>Beziehung Service zu Repository: Macht es Sinn</w:t>
        </w:r>
      </w:ins>
      <w:ins w:id="82" w:author="Thibault Gagnaux" w:date="2019-04-28T09:30:00Z">
        <w:r>
          <w:rPr>
            <w:lang w:val="de-CH"/>
          </w:rPr>
          <w:t xml:space="preserve">, dass ein Service strikt nur sein eigenes Repository aufrufen darf? (Für benötigte Daten von </w:t>
        </w:r>
        <w:proofErr w:type="spellStart"/>
        <w:r>
          <w:rPr>
            <w:lang w:val="de-CH"/>
          </w:rPr>
          <w:t>anderern</w:t>
        </w:r>
        <w:proofErr w:type="spellEnd"/>
        <w:r>
          <w:rPr>
            <w:lang w:val="de-CH"/>
          </w:rPr>
          <w:t xml:space="preserve"> </w:t>
        </w:r>
        <w:proofErr w:type="spellStart"/>
        <w:r>
          <w:rPr>
            <w:lang w:val="de-CH"/>
          </w:rPr>
          <w:t>Repositor</w:t>
        </w:r>
      </w:ins>
      <w:ins w:id="83" w:author="Thibault Gagnaux" w:date="2019-04-28T09:31:00Z">
        <w:r>
          <w:rPr>
            <w:lang w:val="de-CH"/>
          </w:rPr>
          <w:t>ies</w:t>
        </w:r>
        <w:proofErr w:type="spellEnd"/>
        <w:r>
          <w:rPr>
            <w:lang w:val="de-CH"/>
          </w:rPr>
          <w:t xml:space="preserve"> würde das bedeuten, dass der Service einen anderen Service aufruft (</w:t>
        </w:r>
        <w:proofErr w:type="spellStart"/>
        <w:r>
          <w:rPr>
            <w:lang w:val="de-CH"/>
          </w:rPr>
          <w:t>ProjectService</w:t>
        </w:r>
        <w:proofErr w:type="spellEnd"/>
        <w:r>
          <w:rPr>
            <w:lang w:val="de-CH"/>
          </w:rPr>
          <w:t xml:space="preserve"> -&gt; </w:t>
        </w:r>
        <w:proofErr w:type="spellStart"/>
        <w:r>
          <w:rPr>
            <w:lang w:val="de-CH"/>
          </w:rPr>
          <w:t>EmployeeService</w:t>
        </w:r>
        <w:proofErr w:type="spellEnd"/>
        <w:r>
          <w:rPr>
            <w:lang w:val="de-CH"/>
          </w:rPr>
          <w:t xml:space="preserve"> -&gt; </w:t>
        </w:r>
        <w:proofErr w:type="spellStart"/>
        <w:r>
          <w:rPr>
            <w:lang w:val="de-CH"/>
          </w:rPr>
          <w:t>EmployeeRepo</w:t>
        </w:r>
      </w:ins>
      <w:ins w:id="84" w:author="Thibault Gagnaux" w:date="2019-04-28T09:32:00Z">
        <w:r>
          <w:rPr>
            <w:lang w:val="de-CH"/>
          </w:rPr>
          <w:t>sitory</w:t>
        </w:r>
      </w:ins>
      <w:proofErr w:type="spellEnd"/>
      <w:ins w:id="85" w:author="Thibault Gagnaux" w:date="2019-04-28T09:31:00Z">
        <w:r>
          <w:rPr>
            <w:lang w:val="de-CH"/>
          </w:rPr>
          <w:t>)</w:t>
        </w:r>
      </w:ins>
      <w:ins w:id="86" w:author="Thibault Gagnaux" w:date="2019-04-28T09:32:00Z">
        <w:r>
          <w:rPr>
            <w:lang w:val="de-CH"/>
          </w:rPr>
          <w:t xml:space="preserve">. Oder hat es mehr Vorteile, wenn ein Service mehrere </w:t>
        </w:r>
        <w:proofErr w:type="spellStart"/>
        <w:r>
          <w:rPr>
            <w:lang w:val="de-CH"/>
          </w:rPr>
          <w:t>Repositories</w:t>
        </w:r>
        <w:proofErr w:type="spellEnd"/>
        <w:r>
          <w:rPr>
            <w:lang w:val="de-CH"/>
          </w:rPr>
          <w:t xml:space="preserve"> aufrufen darf</w:t>
        </w:r>
      </w:ins>
      <w:ins w:id="87" w:author="Thibault Gagnaux" w:date="2019-04-28T09:33:00Z">
        <w:r>
          <w:rPr>
            <w:lang w:val="de-CH"/>
          </w:rPr>
          <w:t>?</w:t>
        </w:r>
      </w:ins>
      <w:ins w:id="88" w:author="Thibault Gagnaux" w:date="2019-04-28T09:32:00Z">
        <w:r>
          <w:rPr>
            <w:lang w:val="de-CH"/>
          </w:rPr>
          <w:t xml:space="preserve"> (</w:t>
        </w:r>
        <w:proofErr w:type="spellStart"/>
        <w:r>
          <w:rPr>
            <w:lang w:val="de-CH"/>
          </w:rPr>
          <w:t>Proje</w:t>
        </w:r>
      </w:ins>
      <w:ins w:id="89" w:author="Thibault Gagnaux" w:date="2019-04-28T09:33:00Z">
        <w:r>
          <w:rPr>
            <w:lang w:val="de-CH"/>
          </w:rPr>
          <w:t>ctService</w:t>
        </w:r>
        <w:proofErr w:type="spellEnd"/>
        <w:r>
          <w:rPr>
            <w:lang w:val="de-CH"/>
          </w:rPr>
          <w:t xml:space="preserve"> -&gt; </w:t>
        </w:r>
        <w:proofErr w:type="spellStart"/>
        <w:r>
          <w:rPr>
            <w:lang w:val="de-CH"/>
          </w:rPr>
          <w:t>EmployeeRepo</w:t>
        </w:r>
        <w:proofErr w:type="spellEnd"/>
        <w:r>
          <w:rPr>
            <w:lang w:val="de-CH"/>
          </w:rPr>
          <w:t>)</w:t>
        </w:r>
      </w:ins>
    </w:p>
    <w:p w14:paraId="0383566F" w14:textId="2B920828" w:rsidR="006823ED" w:rsidRDefault="00244DA6" w:rsidP="0011490D">
      <w:pPr>
        <w:pStyle w:val="ListParagraph"/>
        <w:numPr>
          <w:ilvl w:val="0"/>
          <w:numId w:val="9"/>
        </w:numPr>
        <w:rPr>
          <w:ins w:id="90" w:author="Thibault Gagnaux" w:date="2019-04-28T09:37:00Z"/>
          <w:lang w:val="de-CH"/>
        </w:rPr>
      </w:pPr>
      <w:r w:rsidRPr="00821B1E">
        <w:rPr>
          <w:lang w:val="de-CH"/>
        </w:rPr>
        <w:t xml:space="preserve">Gibt es in unserem Falle elegantere Designpattern zu unserem „Early Return“ in den Service Methoden? Wir führen eine Aktion erst aus, wenn davor keine </w:t>
      </w:r>
      <w:proofErr w:type="spellStart"/>
      <w:r w:rsidRPr="00821B1E">
        <w:rPr>
          <w:lang w:val="de-CH"/>
        </w:rPr>
        <w:t>Exception</w:t>
      </w:r>
      <w:proofErr w:type="spellEnd"/>
      <w:r w:rsidRPr="00821B1E">
        <w:rPr>
          <w:lang w:val="de-CH"/>
        </w:rPr>
        <w:t xml:space="preserve"> einen Abbruch bewirkt hat (Herr Wächter mag sich erinnern, dass Herr </w:t>
      </w:r>
      <w:proofErr w:type="spellStart"/>
      <w:r w:rsidRPr="00821B1E">
        <w:rPr>
          <w:lang w:val="de-CH"/>
        </w:rPr>
        <w:t>Gruntz</w:t>
      </w:r>
      <w:proofErr w:type="spellEnd"/>
      <w:r w:rsidRPr="00821B1E">
        <w:rPr>
          <w:lang w:val="de-CH"/>
        </w:rPr>
        <w:t xml:space="preserve"> dieses Pattern in </w:t>
      </w:r>
      <w:proofErr w:type="spellStart"/>
      <w:r w:rsidRPr="00821B1E">
        <w:rPr>
          <w:lang w:val="de-CH"/>
        </w:rPr>
        <w:t>depa</w:t>
      </w:r>
      <w:proofErr w:type="spellEnd"/>
      <w:del w:id="91" w:author="Thibault Gagnaux" w:date="2019-04-28T09:33:00Z">
        <w:r w:rsidRPr="00821B1E" w:rsidDel="004A774E">
          <w:rPr>
            <w:lang w:val="de-CH"/>
          </w:rPr>
          <w:delText xml:space="preserve"> stark</w:delText>
        </w:r>
      </w:del>
      <w:r w:rsidRPr="00821B1E">
        <w:rPr>
          <w:lang w:val="de-CH"/>
        </w:rPr>
        <w:t xml:space="preserve"> bemängelt hat)</w:t>
      </w:r>
    </w:p>
    <w:p w14:paraId="1C4FC0E6" w14:textId="5A98CE98" w:rsidR="004A774E" w:rsidRDefault="001F5E7C" w:rsidP="0011490D">
      <w:pPr>
        <w:pStyle w:val="ListParagraph"/>
        <w:numPr>
          <w:ilvl w:val="0"/>
          <w:numId w:val="9"/>
        </w:numPr>
        <w:rPr>
          <w:ins w:id="92" w:author="Thibault Gagnaux" w:date="2019-04-28T09:44:00Z"/>
          <w:lang w:val="de-CH"/>
        </w:rPr>
      </w:pPr>
      <w:ins w:id="93" w:author="Thibault Gagnaux" w:date="2019-04-28T09:37:00Z">
        <w:r>
          <w:rPr>
            <w:lang w:val="de-CH"/>
          </w:rPr>
          <w:t xml:space="preserve">@Prof. </w:t>
        </w:r>
        <w:proofErr w:type="spellStart"/>
        <w:r>
          <w:rPr>
            <w:lang w:val="de-CH"/>
          </w:rPr>
          <w:t>Gruntz</w:t>
        </w:r>
        <w:proofErr w:type="spellEnd"/>
        <w:r>
          <w:rPr>
            <w:lang w:val="de-CH"/>
          </w:rPr>
          <w:t>:</w:t>
        </w:r>
      </w:ins>
      <w:ins w:id="94" w:author="Thibault Gagnaux" w:date="2019-04-28T09:39:00Z">
        <w:r>
          <w:rPr>
            <w:lang w:val="de-CH"/>
          </w:rPr>
          <w:t xml:space="preserve"> Für unsere </w:t>
        </w:r>
        <w:proofErr w:type="spellStart"/>
        <w:r>
          <w:rPr>
            <w:lang w:val="de-CH"/>
          </w:rPr>
          <w:t>Integrationtests</w:t>
        </w:r>
        <w:proofErr w:type="spellEnd"/>
        <w:r>
          <w:rPr>
            <w:lang w:val="de-CH"/>
          </w:rPr>
          <w:t xml:space="preserve"> wollten wir </w:t>
        </w:r>
        <w:proofErr w:type="spellStart"/>
        <w:r>
          <w:rPr>
            <w:lang w:val="de-CH"/>
          </w:rPr>
          <w:t>Transactional</w:t>
        </w:r>
        <w:proofErr w:type="spellEnd"/>
        <w:r>
          <w:rPr>
            <w:lang w:val="de-CH"/>
          </w:rPr>
          <w:t xml:space="preserve"> verwenden, sodass wir </w:t>
        </w:r>
      </w:ins>
      <w:ins w:id="95" w:author="Thibault Gagnaux" w:date="2019-04-28T09:40:00Z">
        <w:r>
          <w:rPr>
            <w:lang w:val="de-CH"/>
          </w:rPr>
          <w:t>nicht idempotente Tests wie «</w:t>
        </w:r>
        <w:proofErr w:type="spellStart"/>
        <w:r>
          <w:rPr>
            <w:lang w:val="de-CH"/>
          </w:rPr>
          <w:t>createProject</w:t>
        </w:r>
        <w:proofErr w:type="spellEnd"/>
        <w:r>
          <w:rPr>
            <w:lang w:val="de-CH"/>
          </w:rPr>
          <w:t>» isolieren können.</w:t>
        </w:r>
      </w:ins>
      <w:ins w:id="96" w:author="Thibault Gagnaux" w:date="2019-04-28T09:37:00Z">
        <w:r>
          <w:rPr>
            <w:lang w:val="de-CH"/>
          </w:rPr>
          <w:t xml:space="preserve"> Wir haben es trotz grossem Aufwand nicht geschafft, den Trans</w:t>
        </w:r>
      </w:ins>
      <w:ins w:id="97" w:author="Thibault Gagnaux" w:date="2019-04-28T09:38:00Z">
        <w:r>
          <w:rPr>
            <w:lang w:val="de-CH"/>
          </w:rPr>
          <w:t xml:space="preserve">aktionsmanager von Spring mit </w:t>
        </w:r>
        <w:proofErr w:type="spellStart"/>
        <w:r>
          <w:rPr>
            <w:lang w:val="de-CH"/>
          </w:rPr>
          <w:t>Jooq</w:t>
        </w:r>
        <w:proofErr w:type="spellEnd"/>
        <w:r>
          <w:rPr>
            <w:lang w:val="de-CH"/>
          </w:rPr>
          <w:t xml:space="preserve"> in </w:t>
        </w:r>
        <w:proofErr w:type="spellStart"/>
        <w:r>
          <w:rPr>
            <w:lang w:val="de-CH"/>
          </w:rPr>
          <w:t>usere</w:t>
        </w:r>
        <w:proofErr w:type="spellEnd"/>
        <w:r>
          <w:rPr>
            <w:lang w:val="de-CH"/>
          </w:rPr>
          <w:t xml:space="preserve"> Tests zu integrieren.</w:t>
        </w:r>
      </w:ins>
      <w:ins w:id="98" w:author="Thibault Gagnaux" w:date="2019-04-28T09:41:00Z">
        <w:r>
          <w:rPr>
            <w:lang w:val="de-CH"/>
          </w:rPr>
          <w:t xml:space="preserve"> (Wir resetten die Testdatenbank manuell </w:t>
        </w:r>
        <w:proofErr w:type="spellStart"/>
        <w:r>
          <w:rPr>
            <w:lang w:val="de-CH"/>
          </w:rPr>
          <w:t>for</w:t>
        </w:r>
        <w:proofErr w:type="spellEnd"/>
        <w:r>
          <w:rPr>
            <w:lang w:val="de-CH"/>
          </w:rPr>
          <w:t xml:space="preserve"> jedem Test mit einen </w:t>
        </w:r>
        <w:proofErr w:type="spellStart"/>
        <w:r>
          <w:rPr>
            <w:lang w:val="de-CH"/>
          </w:rPr>
          <w:t>sqlProcedure</w:t>
        </w:r>
        <w:proofErr w:type="spellEnd"/>
        <w:r>
          <w:rPr>
            <w:lang w:val="de-CH"/>
          </w:rPr>
          <w:t>).</w:t>
        </w:r>
      </w:ins>
      <w:ins w:id="99" w:author="Thibault Gagnaux" w:date="2019-04-28T09:38:00Z">
        <w:r>
          <w:rPr>
            <w:lang w:val="de-CH"/>
          </w:rPr>
          <w:t xml:space="preserve"> Falls Sie Zeit hätten, wären wir an einer Lös</w:t>
        </w:r>
      </w:ins>
      <w:ins w:id="100" w:author="Thibault Gagnaux" w:date="2019-04-28T09:39:00Z">
        <w:r>
          <w:rPr>
            <w:lang w:val="de-CH"/>
          </w:rPr>
          <w:t xml:space="preserve">ung sehr interessiert. Hier </w:t>
        </w:r>
      </w:ins>
      <w:ins w:id="101" w:author="Thibault Gagnaux" w:date="2019-04-28T09:42:00Z">
        <w:r>
          <w:rPr>
            <w:lang w:val="de-CH"/>
          </w:rPr>
          <w:t xml:space="preserve">starten: </w:t>
        </w:r>
      </w:ins>
      <w:ins w:id="102" w:author="Thibault Gagnaux" w:date="2019-04-28T09:44:00Z">
        <w:r>
          <w:rPr>
            <w:lang w:val="de-CH"/>
          </w:rPr>
          <w:fldChar w:fldCharType="begin"/>
        </w:r>
        <w:r>
          <w:rPr>
            <w:lang w:val="de-CH"/>
          </w:rPr>
          <w:instrText xml:space="preserve"> HYPERLINK "</w:instrText>
        </w:r>
      </w:ins>
      <w:ins w:id="103" w:author="Thibault Gagnaux" w:date="2019-04-28T09:42:00Z">
        <w:r w:rsidRPr="001F5E7C">
          <w:rPr>
            <w:lang w:val="de-CH"/>
          </w:rPr>
          <w:instrText>https://www.petrikainulainen.net/programming/jooq/using-jooq-with-spring-configuration/</w:instrText>
        </w:r>
      </w:ins>
      <w:ins w:id="104" w:author="Thibault Gagnaux" w:date="2019-04-28T09:44:00Z">
        <w:r>
          <w:rPr>
            <w:lang w:val="de-CH"/>
          </w:rPr>
          <w:instrText xml:space="preserve">" </w:instrText>
        </w:r>
        <w:r>
          <w:rPr>
            <w:lang w:val="de-CH"/>
          </w:rPr>
          <w:fldChar w:fldCharType="separate"/>
        </w:r>
      </w:ins>
      <w:ins w:id="105" w:author="Thibault Gagnaux" w:date="2019-04-28T09:42:00Z">
        <w:r w:rsidRPr="00743906">
          <w:rPr>
            <w:rStyle w:val="Hyperlink"/>
            <w:lang w:val="de-CH"/>
          </w:rPr>
          <w:t>https://www.petrikainulainen.net/programming/jooq/using-jooq-with-spring-configuration/</w:t>
        </w:r>
      </w:ins>
      <w:ins w:id="106" w:author="Thibault Gagnaux" w:date="2019-04-28T09:44:00Z">
        <w:r>
          <w:rPr>
            <w:lang w:val="de-CH"/>
          </w:rPr>
          <w:fldChar w:fldCharType="end"/>
        </w:r>
      </w:ins>
    </w:p>
    <w:p w14:paraId="42C415B5" w14:textId="48F42BC0" w:rsidR="001F5E7C" w:rsidRDefault="001F5E7C" w:rsidP="0011490D">
      <w:pPr>
        <w:pStyle w:val="ListParagraph"/>
        <w:numPr>
          <w:ilvl w:val="0"/>
          <w:numId w:val="9"/>
        </w:numPr>
        <w:rPr>
          <w:ins w:id="107" w:author="Lüthi Philipp (s)" w:date="2019-04-28T10:53:00Z"/>
          <w:lang w:val="de-CH"/>
        </w:rPr>
      </w:pPr>
      <w:proofErr w:type="spellStart"/>
      <w:ins w:id="108" w:author="Thibault Gagnaux" w:date="2019-04-28T09:44:00Z">
        <w:r>
          <w:rPr>
            <w:lang w:val="de-CH"/>
          </w:rPr>
          <w:t>Redux</w:t>
        </w:r>
        <w:proofErr w:type="spellEnd"/>
        <w:r>
          <w:rPr>
            <w:lang w:val="de-CH"/>
          </w:rPr>
          <w:t xml:space="preserve">: Wie kann eine </w:t>
        </w:r>
        <w:proofErr w:type="spellStart"/>
        <w:r>
          <w:rPr>
            <w:lang w:val="de-CH"/>
          </w:rPr>
          <w:t>ActionCreator</w:t>
        </w:r>
        <w:proofErr w:type="spellEnd"/>
        <w:r>
          <w:rPr>
            <w:lang w:val="de-CH"/>
          </w:rPr>
          <w:t xml:space="preserve"> und </w:t>
        </w:r>
        <w:proofErr w:type="spellStart"/>
        <w:r>
          <w:rPr>
            <w:lang w:val="de-CH"/>
          </w:rPr>
          <w:t>Reducer</w:t>
        </w:r>
        <w:proofErr w:type="spellEnd"/>
        <w:r>
          <w:rPr>
            <w:lang w:val="de-CH"/>
          </w:rPr>
          <w:t xml:space="preserve"> Explosion verhindert wer</w:t>
        </w:r>
      </w:ins>
      <w:ins w:id="109" w:author="Thibault Gagnaux" w:date="2019-04-28T09:45:00Z">
        <w:r>
          <w:rPr>
            <w:lang w:val="de-CH"/>
          </w:rPr>
          <w:t>den?</w:t>
        </w:r>
      </w:ins>
    </w:p>
    <w:p w14:paraId="5A3F3632" w14:textId="61A2C205" w:rsidR="00CE790D" w:rsidRPr="00821B1E" w:rsidRDefault="00CE790D" w:rsidP="0011490D">
      <w:pPr>
        <w:pStyle w:val="ListParagraph"/>
        <w:numPr>
          <w:ilvl w:val="0"/>
          <w:numId w:val="9"/>
        </w:numPr>
        <w:rPr>
          <w:lang w:val="de-CH"/>
        </w:rPr>
      </w:pPr>
      <w:ins w:id="110" w:author="Lüthi Philipp (s)" w:date="2019-04-28T10:53:00Z">
        <w:r>
          <w:rPr>
            <w:lang w:val="de-CH"/>
          </w:rPr>
          <w:t xml:space="preserve">Wie kann </w:t>
        </w:r>
        <w:proofErr w:type="spellStart"/>
        <w:r>
          <w:rPr>
            <w:lang w:val="de-CH"/>
          </w:rPr>
          <w:t>Redux</w:t>
        </w:r>
        <w:proofErr w:type="spellEnd"/>
        <w:r>
          <w:rPr>
            <w:lang w:val="de-CH"/>
          </w:rPr>
          <w:t xml:space="preserve"> in einem Team geplant und eingesetzt werden?</w:t>
        </w:r>
      </w:ins>
    </w:p>
    <w:p w14:paraId="34DEDD93" w14:textId="29E53192" w:rsidR="002C460D" w:rsidRPr="00821B1E" w:rsidRDefault="002C460D" w:rsidP="002C460D">
      <w:pPr>
        <w:pStyle w:val="Heading1"/>
      </w:pPr>
      <w:bookmarkStart w:id="111" w:name="_Toc7214335"/>
      <w:r w:rsidRPr="00821B1E">
        <w:t>Quellen</w:t>
      </w:r>
      <w:bookmarkEnd w:id="111"/>
    </w:p>
    <w:p w14:paraId="58AB66E9" w14:textId="4583D384" w:rsidR="002C460D" w:rsidRPr="00E63A33" w:rsidRDefault="00457055" w:rsidP="0011490D">
      <w:pPr>
        <w:pStyle w:val="ListParagraph"/>
        <w:numPr>
          <w:ilvl w:val="0"/>
          <w:numId w:val="10"/>
        </w:numPr>
        <w:rPr>
          <w:lang w:val="en-US"/>
        </w:rPr>
      </w:pPr>
      <w:proofErr w:type="spellStart"/>
      <w:r w:rsidRPr="00E63A33">
        <w:rPr>
          <w:lang w:val="en-US"/>
        </w:rPr>
        <w:lastRenderedPageBreak/>
        <w:t>Sourcecode</w:t>
      </w:r>
      <w:proofErr w:type="spellEnd"/>
      <w:r w:rsidRPr="00E63A33">
        <w:rPr>
          <w:lang w:val="en-US"/>
        </w:rPr>
        <w:t xml:space="preserve">: </w:t>
      </w:r>
      <w:r w:rsidR="00E45E67">
        <w:fldChar w:fldCharType="begin"/>
      </w:r>
      <w:r w:rsidR="00E45E67" w:rsidRPr="003701D6">
        <w:rPr>
          <w:lang w:val="en-US"/>
          <w:rPrChange w:id="112" w:author="Thibault Gagnaux" w:date="2019-04-28T09:17:00Z">
            <w:rPr/>
          </w:rPrChange>
        </w:rPr>
        <w:instrText xml:space="preserve"> HYPERLINK "http://github.com/swaechter/fhnw-wodss" </w:instrText>
      </w:r>
      <w:r w:rsidR="00E45E67">
        <w:fldChar w:fldCharType="separate"/>
      </w:r>
      <w:r w:rsidRPr="00E63A33">
        <w:rPr>
          <w:rStyle w:val="Hyperlink"/>
          <w:lang w:val="en-US"/>
        </w:rPr>
        <w:t>http://github.com/swaechter/fhnw-wodss</w:t>
      </w:r>
      <w:r w:rsidR="00E45E67">
        <w:rPr>
          <w:rStyle w:val="Hyperlink"/>
          <w:lang w:val="en-US"/>
        </w:rPr>
        <w:fldChar w:fldCharType="end"/>
      </w:r>
    </w:p>
    <w:p w14:paraId="6D563EF9" w14:textId="4B6D41EF" w:rsidR="00457055" w:rsidRPr="00821B1E" w:rsidRDefault="00457055" w:rsidP="0011490D">
      <w:pPr>
        <w:pStyle w:val="ListParagraph"/>
        <w:numPr>
          <w:ilvl w:val="0"/>
          <w:numId w:val="10"/>
        </w:numPr>
        <w:rPr>
          <w:lang w:val="de-CH"/>
        </w:rPr>
      </w:pPr>
      <w:r w:rsidRPr="00821B1E">
        <w:rPr>
          <w:lang w:val="de-CH"/>
        </w:rPr>
        <w:t xml:space="preserve">Spezifikation: </w:t>
      </w:r>
      <w:hyperlink r:id="rId17" w:history="1">
        <w:r w:rsidRPr="00821B1E">
          <w:rPr>
            <w:rStyle w:val="Hyperlink"/>
            <w:lang w:val="de-CH"/>
          </w:rPr>
          <w:t>https://github.com/swaechter/fhnw-wodss-spec</w:t>
        </w:r>
      </w:hyperlink>
    </w:p>
    <w:p w14:paraId="39874677" w14:textId="1D73CA32" w:rsidR="00457055" w:rsidRPr="00821B1E" w:rsidRDefault="00457055" w:rsidP="0011490D">
      <w:pPr>
        <w:pStyle w:val="ListParagraph"/>
        <w:numPr>
          <w:ilvl w:val="0"/>
          <w:numId w:val="10"/>
        </w:numPr>
        <w:rPr>
          <w:lang w:val="de-CH"/>
        </w:rPr>
      </w:pPr>
      <w:r w:rsidRPr="00821B1E">
        <w:rPr>
          <w:lang w:val="de-CH"/>
        </w:rPr>
        <w:t xml:space="preserve">Testinstanz: </w:t>
      </w:r>
      <w:hyperlink r:id="rId18" w:history="1">
        <w:r w:rsidRPr="00821B1E">
          <w:rPr>
            <w:rStyle w:val="Hyperlink"/>
            <w:lang w:val="de-CH"/>
          </w:rPr>
          <w:t>http://fhnw-wodss.herokuapp.com</w:t>
        </w:r>
      </w:hyperlink>
    </w:p>
    <w:p w14:paraId="7E20B32E" w14:textId="5557CC52" w:rsidR="00457055" w:rsidRPr="00821B1E" w:rsidRDefault="00457055" w:rsidP="0011490D">
      <w:pPr>
        <w:pStyle w:val="ListParagraph"/>
        <w:numPr>
          <w:ilvl w:val="0"/>
          <w:numId w:val="10"/>
        </w:numPr>
        <w:rPr>
          <w:lang w:val="de-CH"/>
        </w:rPr>
      </w:pPr>
      <w:r w:rsidRPr="00821B1E">
        <w:rPr>
          <w:lang w:val="de-CH"/>
        </w:rPr>
        <w:t xml:space="preserve">Beschreibung Gratisinstanz </w:t>
      </w:r>
      <w:proofErr w:type="spellStart"/>
      <w:r w:rsidRPr="00821B1E">
        <w:rPr>
          <w:lang w:val="de-CH"/>
        </w:rPr>
        <w:t>Heroku</w:t>
      </w:r>
      <w:proofErr w:type="spellEnd"/>
      <w:r w:rsidRPr="00821B1E">
        <w:rPr>
          <w:lang w:val="de-CH"/>
        </w:rPr>
        <w:t xml:space="preserve">: </w:t>
      </w:r>
      <w:hyperlink r:id="rId19" w:history="1">
        <w:r w:rsidRPr="00821B1E">
          <w:rPr>
            <w:rStyle w:val="Hyperlink"/>
            <w:lang w:val="de-CH"/>
          </w:rPr>
          <w:t>https://www.heroku.com/free</w:t>
        </w:r>
      </w:hyperlink>
    </w:p>
    <w:p w14:paraId="5A3EB244" w14:textId="53CA7B74" w:rsidR="003358CA" w:rsidRPr="00821B1E" w:rsidRDefault="003358CA" w:rsidP="00CB434D"/>
    <w:p w14:paraId="269963CE" w14:textId="77777777" w:rsidR="003358CA" w:rsidRPr="00821B1E" w:rsidRDefault="003358CA" w:rsidP="00D37FC6"/>
    <w:sectPr w:rsidR="003358CA" w:rsidRPr="00821B1E" w:rsidSect="006A21A2">
      <w:headerReference w:type="default" r:id="rId20"/>
      <w:footerReference w:type="default" r:id="rId21"/>
      <w:pgSz w:w="11906" w:h="16838" w:code="9"/>
      <w:pgMar w:top="1269" w:right="851" w:bottom="1134" w:left="127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Thibault Gagnaux" w:date="2019-04-27T22:06:00Z" w:initials="TG">
    <w:p w14:paraId="6069DCDA" w14:textId="200FEFD6" w:rsidR="00FC1143" w:rsidRDefault="00FC1143">
      <w:pPr>
        <w:pStyle w:val="CommentText"/>
      </w:pPr>
      <w:r>
        <w:rPr>
          <w:rStyle w:val="CommentReference"/>
        </w:rPr>
        <w:annotationRef/>
      </w:r>
      <w:r>
        <w:t xml:space="preserve">Spring Web hier in Business Layer und in Präsentation auf </w:t>
      </w:r>
      <w:proofErr w:type="spellStart"/>
      <w:r>
        <w:t>Presentation</w:t>
      </w:r>
      <w:proofErr w:type="spellEnd"/>
      <w:r>
        <w:t xml:space="preserve"> Layer. Wo wollen wir es hintun?</w:t>
      </w:r>
    </w:p>
  </w:comment>
  <w:comment w:id="47" w:author="Philipp Lüthi" w:date="2019-04-28T10:39:00Z" w:initials="PL">
    <w:p w14:paraId="1F5AC783" w14:textId="77777777" w:rsidR="00751C0D" w:rsidRDefault="00751C0D">
      <w:pPr>
        <w:pStyle w:val="CommentText"/>
      </w:pPr>
      <w:r>
        <w:rPr>
          <w:rStyle w:val="CommentReference"/>
        </w:rPr>
        <w:annotationRef/>
      </w:r>
      <w:r>
        <w:t xml:space="preserve">Links können von aussenstehenden nicht geöffnet werden, solange das </w:t>
      </w:r>
      <w:proofErr w:type="spellStart"/>
      <w:r>
        <w:t>repo</w:t>
      </w:r>
      <w:proofErr w:type="spellEnd"/>
      <w:r>
        <w:t xml:space="preserve"> private ist.</w:t>
      </w:r>
    </w:p>
    <w:p w14:paraId="76F7A9FC" w14:textId="04E34F03" w:rsidR="00751C0D" w:rsidRDefault="00751C0D">
      <w:pPr>
        <w:pStyle w:val="CommentText"/>
      </w:pPr>
    </w:p>
  </w:comment>
  <w:comment w:id="70" w:author="Thibault Gagnaux" w:date="2019-04-28T09:25:00Z" w:initials="TG">
    <w:p w14:paraId="0FA65F69" w14:textId="32229E15" w:rsidR="003701D6" w:rsidRDefault="003701D6">
      <w:pPr>
        <w:pStyle w:val="CommentText"/>
      </w:pPr>
      <w:r>
        <w:rPr>
          <w:rStyle w:val="CommentReference"/>
        </w:rPr>
        <w:annotationRef/>
      </w:r>
      <w:r>
        <w:t>Sehr treffender und gut geschriebener Abschnitt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69DCDA" w15:done="0"/>
  <w15:commentEx w15:paraId="76F7A9FC" w15:done="0"/>
  <w15:commentEx w15:paraId="0FA65F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69DCDA" w16cid:durableId="206F50FD"/>
  <w16cid:commentId w16cid:paraId="76F7A9FC" w16cid:durableId="2070014E"/>
  <w16cid:commentId w16cid:paraId="0FA65F69" w16cid:durableId="206FEF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19F9D" w14:textId="77777777" w:rsidR="00351E9F" w:rsidRDefault="00351E9F" w:rsidP="002270F4">
      <w:r>
        <w:separator/>
      </w:r>
    </w:p>
  </w:endnote>
  <w:endnote w:type="continuationSeparator" w:id="0">
    <w:p w14:paraId="52268826" w14:textId="77777777" w:rsidR="00351E9F" w:rsidRDefault="00351E9F"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68C6ACD5" w:rsidR="00BD0474" w:rsidRPr="00163A15" w:rsidRDefault="00BD0474"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CB434D">
      <w:rPr>
        <w:rFonts w:cs="Arial"/>
        <w:noProof/>
      </w:rPr>
      <w:t>Bericht</w:t>
    </w:r>
    <w:r w:rsidR="00CB434D" w:rsidRPr="00CB434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ins w:id="113" w:author="Lüthi Philipp (s)" w:date="2019-04-28T10:53:00Z">
      <w:r w:rsidR="003C1F78">
        <w:rPr>
          <w:rFonts w:cs="Arial"/>
          <w:noProof/>
        </w:rPr>
        <w:t>28.04.2019</w:t>
      </w:r>
    </w:ins>
    <w:ins w:id="114" w:author="Philipp Lüthi" w:date="2019-04-28T10:39:00Z">
      <w:del w:id="115" w:author="Lüthi Philipp (s)" w:date="2019-04-28T10:53:00Z">
        <w:r w:rsidR="00751C0D" w:rsidDel="003C1F78">
          <w:rPr>
            <w:rFonts w:cs="Arial"/>
            <w:noProof/>
          </w:rPr>
          <w:delText>28.04.2019</w:delText>
        </w:r>
      </w:del>
    </w:ins>
    <w:ins w:id="116" w:author="Thibault Gagnaux" w:date="2019-04-28T09:15:00Z">
      <w:del w:id="117" w:author="Lüthi Philipp (s)" w:date="2019-04-28T10:53:00Z">
        <w:r w:rsidR="003701D6" w:rsidDel="003C1F78">
          <w:rPr>
            <w:rFonts w:cs="Arial"/>
            <w:noProof/>
          </w:rPr>
          <w:delText>28.04.19</w:delText>
        </w:r>
      </w:del>
    </w:ins>
    <w:del w:id="118" w:author="Lüthi Philipp (s)" w:date="2019-04-28T10:53:00Z">
      <w:r w:rsidR="00E63A33" w:rsidDel="003C1F78">
        <w:rPr>
          <w:rFonts w:cs="Arial"/>
          <w:noProof/>
        </w:rPr>
        <w:delText>27.04.19</w:delText>
      </w:r>
    </w:del>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9F9B9" w14:textId="77777777" w:rsidR="00351E9F" w:rsidRDefault="00351E9F" w:rsidP="002270F4">
      <w:r>
        <w:separator/>
      </w:r>
    </w:p>
  </w:footnote>
  <w:footnote w:type="continuationSeparator" w:id="0">
    <w:p w14:paraId="6EB7B5CA" w14:textId="77777777" w:rsidR="00351E9F" w:rsidRDefault="00351E9F" w:rsidP="002270F4">
      <w:r>
        <w:continuationSeparator/>
      </w:r>
    </w:p>
  </w:footnote>
  <w:footnote w:id="1">
    <w:p w14:paraId="6746A4F4" w14:textId="4228A857" w:rsidR="00997642" w:rsidRDefault="00997642" w:rsidP="00147982">
      <w:pPr>
        <w:pStyle w:val="FootnoteText"/>
      </w:pPr>
      <w:r>
        <w:rPr>
          <w:rStyle w:val="FootnoteReference"/>
        </w:rPr>
        <w:footnoteRef/>
      </w:r>
      <w:r>
        <w:t xml:space="preserve"> Wir wären auch an einer reaktiven Implementierung auf Basis von Spring </w:t>
      </w:r>
      <w:proofErr w:type="spellStart"/>
      <w:r>
        <w:t>WebFlux</w:t>
      </w:r>
      <w:proofErr w:type="spellEnd"/>
      <w:r>
        <w:t xml:space="preserve"> &amp; </w:t>
      </w:r>
      <w:proofErr w:type="spellStart"/>
      <w:r>
        <w:t>Netty</w:t>
      </w:r>
      <w:proofErr w:type="spellEnd"/>
      <w:r>
        <w:t xml:space="preserve"> interessiert gewesen, haben uns aber dann dagegen entschieden, da wir eine relationale Datenbank auf</w:t>
      </w:r>
      <w:r w:rsidR="00147982">
        <w:t xml:space="preserve"> B</w:t>
      </w:r>
      <w:r>
        <w:t xml:space="preserve">asis einer blockierenden JDBC Basis verwenden. Asynchrone &amp; reaktive SQL </w:t>
      </w:r>
      <w:r w:rsidR="00147982">
        <w:t>Libraries</w:t>
      </w:r>
      <w:r>
        <w:t xml:space="preserve"> wie R2DBC (</w:t>
      </w:r>
      <w:hyperlink r:id="rId1" w:history="1">
        <w:r>
          <w:rPr>
            <w:rStyle w:val="Hyperlink"/>
          </w:rPr>
          <w:t>https://github.com/r2dbc</w:t>
        </w:r>
      </w:hyperlink>
      <w:r>
        <w:t>) stecken noch in den Kinderschuhen</w:t>
      </w:r>
      <w:r w:rsidR="0014798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27AE6CF" w:rsidR="00BD0474" w:rsidRPr="00163A15" w:rsidRDefault="00A9725A" w:rsidP="00555690">
    <w:pPr>
      <w:pStyle w:val="Header"/>
      <w:jc w:val="right"/>
      <w:rPr>
        <w:b/>
        <w:sz w:val="32"/>
      </w:rPr>
    </w:pPr>
    <w:r>
      <w:rPr>
        <w:b/>
        <w:sz w:val="32"/>
      </w:rPr>
      <w:t>Workshop</w:t>
    </w:r>
  </w:p>
  <w:p w14:paraId="730B2324" w14:textId="2F0613C1" w:rsidR="00BD0474" w:rsidRPr="00163A15" w:rsidRDefault="00BD0474" w:rsidP="00555690">
    <w:pPr>
      <w:pStyle w:val="Header"/>
      <w:jc w:val="right"/>
      <w:rPr>
        <w:sz w:val="24"/>
      </w:rPr>
    </w:pPr>
    <w:r>
      <w:rPr>
        <w:sz w:val="24"/>
      </w:rPr>
      <w:t xml:space="preserve">Fach </w:t>
    </w:r>
    <w:proofErr w:type="spellStart"/>
    <w:r w:rsidR="00A9725A">
      <w:rPr>
        <w:sz w:val="24"/>
      </w:rPr>
      <w:t>wodss</w:t>
    </w:r>
    <w:proofErr w:type="spellEnd"/>
  </w:p>
  <w:p w14:paraId="0D501B89" w14:textId="77777777" w:rsidR="00BD0474" w:rsidRPr="00163A15" w:rsidRDefault="00BD0474"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D2AF4"/>
    <w:multiLevelType w:val="multilevel"/>
    <w:tmpl w:val="63A4F3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1970AD"/>
    <w:multiLevelType w:val="hybridMultilevel"/>
    <w:tmpl w:val="FBBC1B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0A67CF1"/>
    <w:multiLevelType w:val="hybridMultilevel"/>
    <w:tmpl w:val="E77C377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D563A1B"/>
    <w:multiLevelType w:val="hybridMultilevel"/>
    <w:tmpl w:val="97340C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473921"/>
    <w:multiLevelType w:val="hybridMultilevel"/>
    <w:tmpl w:val="AF1425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EA245E"/>
    <w:multiLevelType w:val="hybridMultilevel"/>
    <w:tmpl w:val="E8DE29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FC54D11"/>
    <w:multiLevelType w:val="hybridMultilevel"/>
    <w:tmpl w:val="706C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8" w15:restartNumberingAfterBreak="0">
    <w:nsid w:val="605A374A"/>
    <w:multiLevelType w:val="hybridMultilevel"/>
    <w:tmpl w:val="C5DAB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DBC0402"/>
    <w:multiLevelType w:val="hybridMultilevel"/>
    <w:tmpl w:val="D2BE5A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3"/>
  </w:num>
  <w:num w:numId="5">
    <w:abstractNumId w:val="6"/>
  </w:num>
  <w:num w:numId="6">
    <w:abstractNumId w:val="9"/>
  </w:num>
  <w:num w:numId="7">
    <w:abstractNumId w:val="5"/>
  </w:num>
  <w:num w:numId="8">
    <w:abstractNumId w:val="2"/>
  </w:num>
  <w:num w:numId="9">
    <w:abstractNumId w:val="1"/>
  </w:num>
  <w:num w:numId="10">
    <w:abstractNumId w:val="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üthi Philipp (s)">
    <w15:presenceInfo w15:providerId="AD" w15:userId="S-1-5-21-2336334371-259046327-204998454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8BD"/>
    <w:rsid w:val="00064F05"/>
    <w:rsid w:val="000711A0"/>
    <w:rsid w:val="00074A46"/>
    <w:rsid w:val="00075710"/>
    <w:rsid w:val="00075A6A"/>
    <w:rsid w:val="00075E87"/>
    <w:rsid w:val="000769AD"/>
    <w:rsid w:val="0007770C"/>
    <w:rsid w:val="000777FB"/>
    <w:rsid w:val="00077F83"/>
    <w:rsid w:val="000808E9"/>
    <w:rsid w:val="0008143F"/>
    <w:rsid w:val="00081D8E"/>
    <w:rsid w:val="00082751"/>
    <w:rsid w:val="00082CB4"/>
    <w:rsid w:val="00083517"/>
    <w:rsid w:val="0008352D"/>
    <w:rsid w:val="0008488E"/>
    <w:rsid w:val="00084CEB"/>
    <w:rsid w:val="00084E78"/>
    <w:rsid w:val="00085433"/>
    <w:rsid w:val="000856BA"/>
    <w:rsid w:val="00086964"/>
    <w:rsid w:val="00090746"/>
    <w:rsid w:val="00091258"/>
    <w:rsid w:val="0009204B"/>
    <w:rsid w:val="00093E4A"/>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64E6"/>
    <w:rsid w:val="000B7932"/>
    <w:rsid w:val="000C096E"/>
    <w:rsid w:val="000C1243"/>
    <w:rsid w:val="000C3F82"/>
    <w:rsid w:val="000C4071"/>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490D"/>
    <w:rsid w:val="00115030"/>
    <w:rsid w:val="00115892"/>
    <w:rsid w:val="00116B40"/>
    <w:rsid w:val="001242B9"/>
    <w:rsid w:val="00124920"/>
    <w:rsid w:val="00124F4B"/>
    <w:rsid w:val="00126001"/>
    <w:rsid w:val="001263D3"/>
    <w:rsid w:val="00127742"/>
    <w:rsid w:val="001278B8"/>
    <w:rsid w:val="001307A1"/>
    <w:rsid w:val="00131F2F"/>
    <w:rsid w:val="00132036"/>
    <w:rsid w:val="00134293"/>
    <w:rsid w:val="00134569"/>
    <w:rsid w:val="00134C83"/>
    <w:rsid w:val="00135413"/>
    <w:rsid w:val="00137762"/>
    <w:rsid w:val="001379B0"/>
    <w:rsid w:val="00146841"/>
    <w:rsid w:val="00147982"/>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5DA9"/>
    <w:rsid w:val="00196CAD"/>
    <w:rsid w:val="001A31C9"/>
    <w:rsid w:val="001A327E"/>
    <w:rsid w:val="001A35AF"/>
    <w:rsid w:val="001A4F38"/>
    <w:rsid w:val="001A7C00"/>
    <w:rsid w:val="001A7C44"/>
    <w:rsid w:val="001B2FA0"/>
    <w:rsid w:val="001B3E86"/>
    <w:rsid w:val="001B5675"/>
    <w:rsid w:val="001B64FC"/>
    <w:rsid w:val="001B6914"/>
    <w:rsid w:val="001C18EF"/>
    <w:rsid w:val="001C26D1"/>
    <w:rsid w:val="001C28FC"/>
    <w:rsid w:val="001C2A10"/>
    <w:rsid w:val="001C50B4"/>
    <w:rsid w:val="001C6319"/>
    <w:rsid w:val="001C6DEB"/>
    <w:rsid w:val="001C75F1"/>
    <w:rsid w:val="001D101E"/>
    <w:rsid w:val="001D1DF3"/>
    <w:rsid w:val="001D3559"/>
    <w:rsid w:val="001D5D43"/>
    <w:rsid w:val="001D74BA"/>
    <w:rsid w:val="001D7602"/>
    <w:rsid w:val="001D76DE"/>
    <w:rsid w:val="001E4D58"/>
    <w:rsid w:val="001F0A8D"/>
    <w:rsid w:val="001F14EC"/>
    <w:rsid w:val="001F2142"/>
    <w:rsid w:val="001F4FA1"/>
    <w:rsid w:val="001F5E7C"/>
    <w:rsid w:val="00200FBD"/>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18D3"/>
    <w:rsid w:val="00242BF9"/>
    <w:rsid w:val="00244499"/>
    <w:rsid w:val="00244DA6"/>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3033"/>
    <w:rsid w:val="00273EB4"/>
    <w:rsid w:val="002742A2"/>
    <w:rsid w:val="002749CD"/>
    <w:rsid w:val="00275B75"/>
    <w:rsid w:val="00280800"/>
    <w:rsid w:val="0028133B"/>
    <w:rsid w:val="002818F3"/>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576"/>
    <w:rsid w:val="002C0952"/>
    <w:rsid w:val="002C2007"/>
    <w:rsid w:val="002C437A"/>
    <w:rsid w:val="002C4608"/>
    <w:rsid w:val="002C460D"/>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194"/>
    <w:rsid w:val="00336D9F"/>
    <w:rsid w:val="00337EFF"/>
    <w:rsid w:val="003400FC"/>
    <w:rsid w:val="003404F4"/>
    <w:rsid w:val="0034103F"/>
    <w:rsid w:val="003424DD"/>
    <w:rsid w:val="00342D2E"/>
    <w:rsid w:val="003436FC"/>
    <w:rsid w:val="00343DD6"/>
    <w:rsid w:val="003464B1"/>
    <w:rsid w:val="00346A3A"/>
    <w:rsid w:val="00350B34"/>
    <w:rsid w:val="00351BA2"/>
    <w:rsid w:val="00351BD3"/>
    <w:rsid w:val="00351E9F"/>
    <w:rsid w:val="0035337E"/>
    <w:rsid w:val="003547AE"/>
    <w:rsid w:val="00354896"/>
    <w:rsid w:val="00355AC1"/>
    <w:rsid w:val="00355F10"/>
    <w:rsid w:val="003563A7"/>
    <w:rsid w:val="003576D6"/>
    <w:rsid w:val="00357F89"/>
    <w:rsid w:val="0036374A"/>
    <w:rsid w:val="00363CD7"/>
    <w:rsid w:val="00366780"/>
    <w:rsid w:val="00367FC9"/>
    <w:rsid w:val="003701D6"/>
    <w:rsid w:val="0037076B"/>
    <w:rsid w:val="00370CA4"/>
    <w:rsid w:val="00373483"/>
    <w:rsid w:val="00374156"/>
    <w:rsid w:val="003743C5"/>
    <w:rsid w:val="003809BC"/>
    <w:rsid w:val="00382398"/>
    <w:rsid w:val="00382F2D"/>
    <w:rsid w:val="00391562"/>
    <w:rsid w:val="00391AB9"/>
    <w:rsid w:val="00395D3F"/>
    <w:rsid w:val="00396A86"/>
    <w:rsid w:val="003974BA"/>
    <w:rsid w:val="003A0209"/>
    <w:rsid w:val="003A1094"/>
    <w:rsid w:val="003A2200"/>
    <w:rsid w:val="003A494B"/>
    <w:rsid w:val="003A5F6C"/>
    <w:rsid w:val="003A647B"/>
    <w:rsid w:val="003A71EE"/>
    <w:rsid w:val="003B4583"/>
    <w:rsid w:val="003B4EF6"/>
    <w:rsid w:val="003B793B"/>
    <w:rsid w:val="003C0159"/>
    <w:rsid w:val="003C03E7"/>
    <w:rsid w:val="003C042A"/>
    <w:rsid w:val="003C092D"/>
    <w:rsid w:val="003C0DEF"/>
    <w:rsid w:val="003C177A"/>
    <w:rsid w:val="003C1F78"/>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6CE8"/>
    <w:rsid w:val="00422A11"/>
    <w:rsid w:val="004247B3"/>
    <w:rsid w:val="00425372"/>
    <w:rsid w:val="004268BA"/>
    <w:rsid w:val="00426D91"/>
    <w:rsid w:val="00427075"/>
    <w:rsid w:val="0042724C"/>
    <w:rsid w:val="0043029D"/>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57055"/>
    <w:rsid w:val="004605E7"/>
    <w:rsid w:val="00460CF0"/>
    <w:rsid w:val="00461447"/>
    <w:rsid w:val="00462B15"/>
    <w:rsid w:val="00463569"/>
    <w:rsid w:val="00464B8B"/>
    <w:rsid w:val="00465380"/>
    <w:rsid w:val="004654B1"/>
    <w:rsid w:val="00465D4E"/>
    <w:rsid w:val="0046739E"/>
    <w:rsid w:val="00470639"/>
    <w:rsid w:val="004715BF"/>
    <w:rsid w:val="004736B0"/>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74E"/>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CB2"/>
    <w:rsid w:val="004E2DD1"/>
    <w:rsid w:val="004E4B17"/>
    <w:rsid w:val="004E7391"/>
    <w:rsid w:val="004F46A9"/>
    <w:rsid w:val="004F46C2"/>
    <w:rsid w:val="004F4BBE"/>
    <w:rsid w:val="004F67D4"/>
    <w:rsid w:val="004F7E6F"/>
    <w:rsid w:val="00500F18"/>
    <w:rsid w:val="005011EF"/>
    <w:rsid w:val="0050325B"/>
    <w:rsid w:val="00503CB0"/>
    <w:rsid w:val="00505C6F"/>
    <w:rsid w:val="00505E57"/>
    <w:rsid w:val="00505EAE"/>
    <w:rsid w:val="005060BE"/>
    <w:rsid w:val="00510B54"/>
    <w:rsid w:val="005116C7"/>
    <w:rsid w:val="00511F3B"/>
    <w:rsid w:val="00513BF3"/>
    <w:rsid w:val="00514438"/>
    <w:rsid w:val="00520878"/>
    <w:rsid w:val="00520F92"/>
    <w:rsid w:val="0052143F"/>
    <w:rsid w:val="005214D9"/>
    <w:rsid w:val="00521EF1"/>
    <w:rsid w:val="00523080"/>
    <w:rsid w:val="00525942"/>
    <w:rsid w:val="00526F4D"/>
    <w:rsid w:val="005307FB"/>
    <w:rsid w:val="005321C4"/>
    <w:rsid w:val="00532258"/>
    <w:rsid w:val="005328A1"/>
    <w:rsid w:val="005337EF"/>
    <w:rsid w:val="00535141"/>
    <w:rsid w:val="005373EF"/>
    <w:rsid w:val="0053779B"/>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CAF"/>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247E"/>
    <w:rsid w:val="00592F19"/>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1E95"/>
    <w:rsid w:val="00614109"/>
    <w:rsid w:val="00614807"/>
    <w:rsid w:val="00614A69"/>
    <w:rsid w:val="006200D3"/>
    <w:rsid w:val="00620AF8"/>
    <w:rsid w:val="006237E3"/>
    <w:rsid w:val="006241AB"/>
    <w:rsid w:val="00624FC4"/>
    <w:rsid w:val="00625014"/>
    <w:rsid w:val="0062526C"/>
    <w:rsid w:val="00625898"/>
    <w:rsid w:val="00625AD7"/>
    <w:rsid w:val="00625F6E"/>
    <w:rsid w:val="00627110"/>
    <w:rsid w:val="006278E2"/>
    <w:rsid w:val="0063107B"/>
    <w:rsid w:val="00631EDD"/>
    <w:rsid w:val="00632357"/>
    <w:rsid w:val="0063246E"/>
    <w:rsid w:val="00633C34"/>
    <w:rsid w:val="0063497E"/>
    <w:rsid w:val="006370F1"/>
    <w:rsid w:val="0063793F"/>
    <w:rsid w:val="00637DF1"/>
    <w:rsid w:val="00640991"/>
    <w:rsid w:val="00641EC6"/>
    <w:rsid w:val="00642449"/>
    <w:rsid w:val="0064244B"/>
    <w:rsid w:val="00643C83"/>
    <w:rsid w:val="006461AB"/>
    <w:rsid w:val="00647A81"/>
    <w:rsid w:val="00650DA1"/>
    <w:rsid w:val="006550D2"/>
    <w:rsid w:val="0065552A"/>
    <w:rsid w:val="006617A6"/>
    <w:rsid w:val="00662A7C"/>
    <w:rsid w:val="006631DB"/>
    <w:rsid w:val="0066685D"/>
    <w:rsid w:val="00667114"/>
    <w:rsid w:val="00670B3D"/>
    <w:rsid w:val="00671DB3"/>
    <w:rsid w:val="006724DF"/>
    <w:rsid w:val="00673792"/>
    <w:rsid w:val="00675EDE"/>
    <w:rsid w:val="00680BDA"/>
    <w:rsid w:val="006819EC"/>
    <w:rsid w:val="006823ED"/>
    <w:rsid w:val="00683B27"/>
    <w:rsid w:val="00684538"/>
    <w:rsid w:val="00685507"/>
    <w:rsid w:val="00685AB1"/>
    <w:rsid w:val="00685F6F"/>
    <w:rsid w:val="0068683A"/>
    <w:rsid w:val="00690012"/>
    <w:rsid w:val="006900AA"/>
    <w:rsid w:val="00690245"/>
    <w:rsid w:val="00690D27"/>
    <w:rsid w:val="0069200A"/>
    <w:rsid w:val="00692F4B"/>
    <w:rsid w:val="006933B1"/>
    <w:rsid w:val="00693C2E"/>
    <w:rsid w:val="0069422D"/>
    <w:rsid w:val="00696291"/>
    <w:rsid w:val="006A1964"/>
    <w:rsid w:val="006A199B"/>
    <w:rsid w:val="006A21A2"/>
    <w:rsid w:val="006A225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67C8"/>
    <w:rsid w:val="006D739B"/>
    <w:rsid w:val="006D7498"/>
    <w:rsid w:val="006D78C3"/>
    <w:rsid w:val="006E0C7B"/>
    <w:rsid w:val="006E3AB7"/>
    <w:rsid w:val="006E5A40"/>
    <w:rsid w:val="006E6427"/>
    <w:rsid w:val="006F1307"/>
    <w:rsid w:val="006F22B5"/>
    <w:rsid w:val="006F28A1"/>
    <w:rsid w:val="006F4E7D"/>
    <w:rsid w:val="006F7A90"/>
    <w:rsid w:val="0070079B"/>
    <w:rsid w:val="00701D3A"/>
    <w:rsid w:val="00702608"/>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0D"/>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1B1E"/>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249"/>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1894"/>
    <w:rsid w:val="009136D6"/>
    <w:rsid w:val="009140FD"/>
    <w:rsid w:val="00914DB8"/>
    <w:rsid w:val="00916221"/>
    <w:rsid w:val="00916808"/>
    <w:rsid w:val="00916ECB"/>
    <w:rsid w:val="00924C0B"/>
    <w:rsid w:val="00925FE8"/>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69EF"/>
    <w:rsid w:val="0099751D"/>
    <w:rsid w:val="00997642"/>
    <w:rsid w:val="009A0776"/>
    <w:rsid w:val="009A0DD3"/>
    <w:rsid w:val="009A237B"/>
    <w:rsid w:val="009A28A7"/>
    <w:rsid w:val="009A4797"/>
    <w:rsid w:val="009A5DBA"/>
    <w:rsid w:val="009A648F"/>
    <w:rsid w:val="009A6B29"/>
    <w:rsid w:val="009A7CD5"/>
    <w:rsid w:val="009B0228"/>
    <w:rsid w:val="009B1FE5"/>
    <w:rsid w:val="009B2FAB"/>
    <w:rsid w:val="009B33F3"/>
    <w:rsid w:val="009B3580"/>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4D83"/>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36A5E"/>
    <w:rsid w:val="00A405C6"/>
    <w:rsid w:val="00A413A1"/>
    <w:rsid w:val="00A41F75"/>
    <w:rsid w:val="00A421E7"/>
    <w:rsid w:val="00A442A5"/>
    <w:rsid w:val="00A44C3D"/>
    <w:rsid w:val="00A45791"/>
    <w:rsid w:val="00A457F2"/>
    <w:rsid w:val="00A50BFB"/>
    <w:rsid w:val="00A512F3"/>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25A"/>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081"/>
    <w:rsid w:val="00B24769"/>
    <w:rsid w:val="00B255B2"/>
    <w:rsid w:val="00B25C57"/>
    <w:rsid w:val="00B27449"/>
    <w:rsid w:val="00B300F1"/>
    <w:rsid w:val="00B32408"/>
    <w:rsid w:val="00B3253F"/>
    <w:rsid w:val="00B34102"/>
    <w:rsid w:val="00B34BD7"/>
    <w:rsid w:val="00B35E79"/>
    <w:rsid w:val="00B35F76"/>
    <w:rsid w:val="00B37CF9"/>
    <w:rsid w:val="00B4171B"/>
    <w:rsid w:val="00B429CE"/>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26FB"/>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94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B0A1C"/>
    <w:rsid w:val="00BB1261"/>
    <w:rsid w:val="00BB1AFF"/>
    <w:rsid w:val="00BB63ED"/>
    <w:rsid w:val="00BC0773"/>
    <w:rsid w:val="00BC4AC1"/>
    <w:rsid w:val="00BC61CC"/>
    <w:rsid w:val="00BD0474"/>
    <w:rsid w:val="00BD1CE0"/>
    <w:rsid w:val="00BD24BE"/>
    <w:rsid w:val="00BD32F1"/>
    <w:rsid w:val="00BD67B4"/>
    <w:rsid w:val="00BE213C"/>
    <w:rsid w:val="00BE4BB1"/>
    <w:rsid w:val="00BE5451"/>
    <w:rsid w:val="00BE5E7F"/>
    <w:rsid w:val="00BE7CD6"/>
    <w:rsid w:val="00BE7E34"/>
    <w:rsid w:val="00BF0E9A"/>
    <w:rsid w:val="00BF1AE5"/>
    <w:rsid w:val="00BF2F04"/>
    <w:rsid w:val="00BF593D"/>
    <w:rsid w:val="00BF7DE7"/>
    <w:rsid w:val="00C01282"/>
    <w:rsid w:val="00C0158A"/>
    <w:rsid w:val="00C0252B"/>
    <w:rsid w:val="00C02FC7"/>
    <w:rsid w:val="00C037D5"/>
    <w:rsid w:val="00C03F82"/>
    <w:rsid w:val="00C04EC3"/>
    <w:rsid w:val="00C05E24"/>
    <w:rsid w:val="00C06F5C"/>
    <w:rsid w:val="00C070D4"/>
    <w:rsid w:val="00C11822"/>
    <w:rsid w:val="00C13E6F"/>
    <w:rsid w:val="00C142EC"/>
    <w:rsid w:val="00C1510A"/>
    <w:rsid w:val="00C15B06"/>
    <w:rsid w:val="00C173D1"/>
    <w:rsid w:val="00C1758E"/>
    <w:rsid w:val="00C20BC0"/>
    <w:rsid w:val="00C2186B"/>
    <w:rsid w:val="00C232AA"/>
    <w:rsid w:val="00C24892"/>
    <w:rsid w:val="00C26700"/>
    <w:rsid w:val="00C26BE1"/>
    <w:rsid w:val="00C303DB"/>
    <w:rsid w:val="00C31ACE"/>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B434D"/>
    <w:rsid w:val="00CC06D5"/>
    <w:rsid w:val="00CC1B55"/>
    <w:rsid w:val="00CC2899"/>
    <w:rsid w:val="00CC293E"/>
    <w:rsid w:val="00CC2B3C"/>
    <w:rsid w:val="00CC5506"/>
    <w:rsid w:val="00CD01C6"/>
    <w:rsid w:val="00CD121F"/>
    <w:rsid w:val="00CD252B"/>
    <w:rsid w:val="00CD3D29"/>
    <w:rsid w:val="00CD4F9D"/>
    <w:rsid w:val="00CD5C08"/>
    <w:rsid w:val="00CD7105"/>
    <w:rsid w:val="00CE12D9"/>
    <w:rsid w:val="00CE1437"/>
    <w:rsid w:val="00CE31E5"/>
    <w:rsid w:val="00CE3472"/>
    <w:rsid w:val="00CE5D11"/>
    <w:rsid w:val="00CE7022"/>
    <w:rsid w:val="00CE790D"/>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96CA7"/>
    <w:rsid w:val="00DA05C0"/>
    <w:rsid w:val="00DA09F7"/>
    <w:rsid w:val="00DA0F59"/>
    <w:rsid w:val="00DA1C77"/>
    <w:rsid w:val="00DA315B"/>
    <w:rsid w:val="00DA326F"/>
    <w:rsid w:val="00DA3314"/>
    <w:rsid w:val="00DA4BCB"/>
    <w:rsid w:val="00DA7CCF"/>
    <w:rsid w:val="00DB10EB"/>
    <w:rsid w:val="00DB1306"/>
    <w:rsid w:val="00DB4159"/>
    <w:rsid w:val="00DB5E46"/>
    <w:rsid w:val="00DB6868"/>
    <w:rsid w:val="00DC1857"/>
    <w:rsid w:val="00DC288A"/>
    <w:rsid w:val="00DC2926"/>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688"/>
    <w:rsid w:val="00E44756"/>
    <w:rsid w:val="00E45341"/>
    <w:rsid w:val="00E45CA4"/>
    <w:rsid w:val="00E45E67"/>
    <w:rsid w:val="00E500AC"/>
    <w:rsid w:val="00E5050A"/>
    <w:rsid w:val="00E512CA"/>
    <w:rsid w:val="00E636E7"/>
    <w:rsid w:val="00E63A33"/>
    <w:rsid w:val="00E64332"/>
    <w:rsid w:val="00E64543"/>
    <w:rsid w:val="00E654F8"/>
    <w:rsid w:val="00E6557E"/>
    <w:rsid w:val="00E70B05"/>
    <w:rsid w:val="00E7253B"/>
    <w:rsid w:val="00E74A5F"/>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EF71F0"/>
    <w:rsid w:val="00F00A6F"/>
    <w:rsid w:val="00F00C70"/>
    <w:rsid w:val="00F00E41"/>
    <w:rsid w:val="00F01C41"/>
    <w:rsid w:val="00F039D2"/>
    <w:rsid w:val="00F06F90"/>
    <w:rsid w:val="00F10179"/>
    <w:rsid w:val="00F11558"/>
    <w:rsid w:val="00F14E2E"/>
    <w:rsid w:val="00F15E19"/>
    <w:rsid w:val="00F2024F"/>
    <w:rsid w:val="00F20368"/>
    <w:rsid w:val="00F20782"/>
    <w:rsid w:val="00F22505"/>
    <w:rsid w:val="00F22E69"/>
    <w:rsid w:val="00F22E96"/>
    <w:rsid w:val="00F26833"/>
    <w:rsid w:val="00F26CE5"/>
    <w:rsid w:val="00F27099"/>
    <w:rsid w:val="00F270EE"/>
    <w:rsid w:val="00F303A1"/>
    <w:rsid w:val="00F32C20"/>
    <w:rsid w:val="00F330D5"/>
    <w:rsid w:val="00F355F0"/>
    <w:rsid w:val="00F3579A"/>
    <w:rsid w:val="00F379E7"/>
    <w:rsid w:val="00F37C38"/>
    <w:rsid w:val="00F419B9"/>
    <w:rsid w:val="00F42FA8"/>
    <w:rsid w:val="00F43224"/>
    <w:rsid w:val="00F437F9"/>
    <w:rsid w:val="00F43FC0"/>
    <w:rsid w:val="00F442F8"/>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4CA"/>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C62"/>
    <w:rsid w:val="00FA4479"/>
    <w:rsid w:val="00FA6E31"/>
    <w:rsid w:val="00FA76FF"/>
    <w:rsid w:val="00FB0ED2"/>
    <w:rsid w:val="00FB24D9"/>
    <w:rsid w:val="00FB34D4"/>
    <w:rsid w:val="00FB3946"/>
    <w:rsid w:val="00FB3A08"/>
    <w:rsid w:val="00FB53A4"/>
    <w:rsid w:val="00FB5E5A"/>
    <w:rsid w:val="00FB6EDD"/>
    <w:rsid w:val="00FC0DD9"/>
    <w:rsid w:val="00FC1143"/>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C5A62F25-2E42-4C92-9C7C-4C374FD3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C15B06"/>
    <w:pPr>
      <w:numPr>
        <w:numId w:val="2"/>
      </w:numPr>
      <w:spacing w:before="240" w:after="120"/>
      <w:ind w:left="431" w:hanging="431"/>
      <w:jc w:val="left"/>
      <w:outlineLvl w:val="0"/>
    </w:pPr>
    <w:rPr>
      <w:b/>
      <w:sz w:val="28"/>
    </w:rPr>
  </w:style>
  <w:style w:type="paragraph" w:styleId="Heading2">
    <w:name w:val="heading 2"/>
    <w:basedOn w:val="Heading1"/>
    <w:next w:val="Normal"/>
    <w:link w:val="Heading2Char"/>
    <w:autoRedefine/>
    <w:uiPriority w:val="9"/>
    <w:unhideWhenUsed/>
    <w:qFormat/>
    <w:rsid w:val="00233EA1"/>
    <w:pPr>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C15B06"/>
    <w:rPr>
      <w:rFonts w:ascii="Arial" w:hAnsi="Arial"/>
      <w:b/>
      <w:sz w:val="28"/>
      <w:lang w:val="de-CH"/>
    </w:rPr>
  </w:style>
  <w:style w:type="character" w:customStyle="1" w:styleId="Heading2Char">
    <w:name w:val="Heading 2 Char"/>
    <w:basedOn w:val="DefaultParagraphFont"/>
    <w:link w:val="Heading2"/>
    <w:uiPriority w:val="9"/>
    <w:rsid w:val="00233EA1"/>
    <w:rPr>
      <w:rFonts w:ascii="Arial" w:hAnsi="Arial"/>
      <w:b/>
      <w:sz w:val="24"/>
      <w:lang w:val="de-CH"/>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Revision">
    <w:name w:val="Revision"/>
    <w:hidden/>
    <w:uiPriority w:val="99"/>
    <w:semiHidden/>
    <w:rsid w:val="00E63A33"/>
    <w:pPr>
      <w:spacing w:after="0" w:line="240" w:lineRule="auto"/>
    </w:pPr>
    <w:rPr>
      <w:rFonts w:ascii="Arial" w:hAnsi="Arial"/>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833178358">
          <w:marLeft w:val="0"/>
          <w:marRight w:val="0"/>
          <w:marTop w:val="0"/>
          <w:marBottom w:val="0"/>
          <w:divBdr>
            <w:top w:val="none" w:sz="0" w:space="0" w:color="auto"/>
            <w:left w:val="none" w:sz="0" w:space="0" w:color="auto"/>
            <w:bottom w:val="none" w:sz="0" w:space="0" w:color="auto"/>
            <w:right w:val="none" w:sz="0" w:space="0" w:color="auto"/>
          </w:divBdr>
        </w:div>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sChild>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hnw-wodss.herokuapp.com/" TargetMode="External"/><Relationship Id="rId18" Type="http://schemas.openxmlformats.org/officeDocument/2006/relationships/hyperlink" Target="http://fhnw-wodss.herokuap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ithub.com/swaechter/fhnw-wodss" TargetMode="External"/><Relationship Id="rId17" Type="http://schemas.openxmlformats.org/officeDocument/2006/relationships/hyperlink" Target="https://github.com/swaechter/fhnw-wodss-spe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waechter/fhnw-wodss/blob/master/src/main/java/ch/fhnw/wodss/webapplication/utils/GenericCrudRepository.jav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swaechter/fhnw-wodss/blob/master/src/main/java/ch/fhnw/wodss/webapplication/components/project/ProjectRepository.java"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heroku.com/fre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swaechter/fhnw-wodss-spec"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2db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0C5057"/>
    <w:rsid w:val="00111BD6"/>
    <w:rsid w:val="00113A9D"/>
    <w:rsid w:val="00114A27"/>
    <w:rsid w:val="001359BC"/>
    <w:rsid w:val="00155238"/>
    <w:rsid w:val="001673C7"/>
    <w:rsid w:val="001D3C2F"/>
    <w:rsid w:val="0021073D"/>
    <w:rsid w:val="002A5D1A"/>
    <w:rsid w:val="002B2B18"/>
    <w:rsid w:val="002C640D"/>
    <w:rsid w:val="00325D43"/>
    <w:rsid w:val="00412F86"/>
    <w:rsid w:val="00461620"/>
    <w:rsid w:val="00470883"/>
    <w:rsid w:val="00471D69"/>
    <w:rsid w:val="00486546"/>
    <w:rsid w:val="004D54D4"/>
    <w:rsid w:val="004E0B79"/>
    <w:rsid w:val="00534166"/>
    <w:rsid w:val="005440DB"/>
    <w:rsid w:val="005475AB"/>
    <w:rsid w:val="005643E3"/>
    <w:rsid w:val="00575EA0"/>
    <w:rsid w:val="005A22A4"/>
    <w:rsid w:val="005A60EF"/>
    <w:rsid w:val="005C5477"/>
    <w:rsid w:val="005E0E31"/>
    <w:rsid w:val="005E35FD"/>
    <w:rsid w:val="005E3B56"/>
    <w:rsid w:val="006262D4"/>
    <w:rsid w:val="00651C96"/>
    <w:rsid w:val="006B7F4D"/>
    <w:rsid w:val="006D14DC"/>
    <w:rsid w:val="006F3D5D"/>
    <w:rsid w:val="0073410A"/>
    <w:rsid w:val="00752937"/>
    <w:rsid w:val="007F44C6"/>
    <w:rsid w:val="00832AB6"/>
    <w:rsid w:val="008358A6"/>
    <w:rsid w:val="00845273"/>
    <w:rsid w:val="00956072"/>
    <w:rsid w:val="009715A9"/>
    <w:rsid w:val="009D4531"/>
    <w:rsid w:val="009E7CF6"/>
    <w:rsid w:val="009F5622"/>
    <w:rsid w:val="00A40AA6"/>
    <w:rsid w:val="00AC3027"/>
    <w:rsid w:val="00AC7608"/>
    <w:rsid w:val="00AD4648"/>
    <w:rsid w:val="00AD7FD3"/>
    <w:rsid w:val="00AF71EB"/>
    <w:rsid w:val="00B01B05"/>
    <w:rsid w:val="00B5578B"/>
    <w:rsid w:val="00BC0471"/>
    <w:rsid w:val="00BC6111"/>
    <w:rsid w:val="00CA392A"/>
    <w:rsid w:val="00CC3988"/>
    <w:rsid w:val="00CC778B"/>
    <w:rsid w:val="00D166B2"/>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 w:val="00FE2E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07C92-BDE6-4103-83C7-413A6AE3A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2187</Words>
  <Characters>13779</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Lüthi Philipp (s)</cp:lastModifiedBy>
  <cp:revision>3</cp:revision>
  <cp:lastPrinted>2019-03-06T10:40:00Z</cp:lastPrinted>
  <dcterms:created xsi:type="dcterms:W3CDTF">2016-10-18T12:16:00Z</dcterms:created>
  <dcterms:modified xsi:type="dcterms:W3CDTF">2019-04-28T08:54:00Z</dcterms:modified>
</cp:coreProperties>
</file>